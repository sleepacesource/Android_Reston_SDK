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RestOn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闭周健</w:t>
            </w: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7853"/>
      <w:bookmarkStart w:id="1" w:name="_Toc2175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8C0C5C">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tc>
          <w:tcPr>
            <w:tcW w:w="1463"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8C0C5C">
        <w:tc>
          <w:tcPr>
            <w:tcW w:w="1463" w:type="dxa"/>
            <w:vAlign w:val="center"/>
          </w:tcPr>
          <w:p w:rsidR="008C0C5C" w:rsidRPr="005E0023" w:rsidRDefault="005E0023">
            <w:pPr>
              <w:spacing w:line="0" w:lineRule="atLeast"/>
              <w:jc w:val="center"/>
              <w:rPr>
                <w:rFonts w:ascii="微软雅黑" w:eastAsia="微软雅黑" w:hAnsi="微软雅黑" w:cs="微软雅黑"/>
                <w:szCs w:val="21"/>
              </w:rPr>
            </w:pPr>
            <w:r w:rsidRPr="005E0023">
              <w:rPr>
                <w:rFonts w:ascii="微软雅黑" w:eastAsia="微软雅黑" w:hAnsi="微软雅黑" w:cs="微软雅黑" w:hint="eastAsia"/>
                <w:szCs w:val="21"/>
              </w:rPr>
              <w:t>2020-05-19</w:t>
            </w:r>
          </w:p>
        </w:tc>
        <w:tc>
          <w:tcPr>
            <w:tcW w:w="5970" w:type="dxa"/>
            <w:vAlign w:val="center"/>
          </w:tcPr>
          <w:p w:rsidR="008C0C5C" w:rsidRPr="005E0023" w:rsidRDefault="00B32F9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U</w:t>
            </w:r>
            <w:r w:rsidR="005E0023" w:rsidRPr="005E0023">
              <w:rPr>
                <w:rFonts w:ascii="微软雅黑" w:eastAsia="微软雅黑" w:hAnsi="微软雅黑" w:cs="微软雅黑" w:hint="eastAsia"/>
                <w:szCs w:val="21"/>
              </w:rPr>
              <w:t>pdate</w:t>
            </w:r>
          </w:p>
        </w:tc>
        <w:tc>
          <w:tcPr>
            <w:tcW w:w="1071" w:type="dxa"/>
            <w:vAlign w:val="center"/>
          </w:tcPr>
          <w:p w:rsidR="008C0C5C" w:rsidRPr="005E0023" w:rsidRDefault="005E0023">
            <w:pPr>
              <w:spacing w:line="0" w:lineRule="atLeast"/>
              <w:jc w:val="center"/>
              <w:rPr>
                <w:rFonts w:ascii="微软雅黑" w:eastAsia="微软雅黑" w:hAnsi="微软雅黑" w:cs="微软雅黑"/>
                <w:szCs w:val="21"/>
              </w:rPr>
            </w:pPr>
            <w:r w:rsidRPr="005E0023">
              <w:rPr>
                <w:rFonts w:ascii="微软雅黑" w:eastAsia="微软雅黑" w:hAnsi="微软雅黑" w:cs="微软雅黑" w:hint="eastAsia"/>
                <w:szCs w:val="21"/>
              </w:rPr>
              <w:t>王勇</w:t>
            </w: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2B42D4">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5905"/>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8C0C5C" w:rsidRDefault="001B1CB0">
      <w:pPr>
        <w:pStyle w:val="10"/>
        <w:tabs>
          <w:tab w:val="right" w:leader="dot" w:pos="8306"/>
        </w:tabs>
      </w:pPr>
      <w:r w:rsidRPr="001B1CB0">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1B1CB0">
        <w:rPr>
          <w:rFonts w:ascii="微软雅黑" w:eastAsia="微软雅黑" w:hAnsi="微软雅黑" w:cs="微软雅黑" w:hint="eastAsia"/>
          <w:b/>
          <w:bCs/>
          <w:sz w:val="40"/>
          <w:szCs w:val="48"/>
        </w:rPr>
        <w:fldChar w:fldCharType="separate"/>
      </w:r>
      <w:hyperlink w:anchor="_Toc7853" w:history="1">
        <w:r w:rsidR="002B42D4">
          <w:rPr>
            <w:rFonts w:ascii="微软雅黑" w:eastAsia="微软雅黑" w:hAnsi="微软雅黑" w:cs="微软雅黑"/>
            <w:szCs w:val="21"/>
          </w:rPr>
          <w:t>Change log</w:t>
        </w:r>
        <w:r w:rsidR="002B42D4">
          <w:tab/>
        </w:r>
        <w:r>
          <w:fldChar w:fldCharType="begin"/>
        </w:r>
        <w:r w:rsidR="002B42D4">
          <w:instrText xml:space="preserve"> PAGEREF _Toc7853 </w:instrText>
        </w:r>
        <w:r>
          <w:fldChar w:fldCharType="separate"/>
        </w:r>
        <w:r w:rsidR="002B42D4">
          <w:t>1</w:t>
        </w:r>
        <w:r>
          <w:fldChar w:fldCharType="end"/>
        </w:r>
      </w:hyperlink>
    </w:p>
    <w:p w:rsidR="008C0C5C" w:rsidRDefault="001B1CB0">
      <w:pPr>
        <w:pStyle w:val="10"/>
        <w:tabs>
          <w:tab w:val="right" w:leader="dot" w:pos="8306"/>
        </w:tabs>
      </w:pPr>
      <w:hyperlink w:anchor="_Toc5905" w:history="1">
        <w:r w:rsidR="002B42D4">
          <w:rPr>
            <w:rFonts w:ascii="微软雅黑" w:eastAsia="微软雅黑" w:hAnsi="微软雅黑" w:cs="微软雅黑" w:hint="eastAsia"/>
            <w:szCs w:val="36"/>
          </w:rPr>
          <w:t>Catalog</w:t>
        </w:r>
        <w:r w:rsidR="002B42D4">
          <w:tab/>
        </w:r>
        <w:r>
          <w:fldChar w:fldCharType="begin"/>
        </w:r>
        <w:r w:rsidR="002B42D4">
          <w:instrText xml:space="preserve"> PAGEREF _Toc5905 </w:instrText>
        </w:r>
        <w:r>
          <w:fldChar w:fldCharType="separate"/>
        </w:r>
        <w:r w:rsidR="002B42D4">
          <w:t>2</w:t>
        </w:r>
        <w:r>
          <w:fldChar w:fldCharType="end"/>
        </w:r>
      </w:hyperlink>
    </w:p>
    <w:p w:rsidR="008C0C5C" w:rsidRDefault="001B1CB0">
      <w:pPr>
        <w:pStyle w:val="10"/>
        <w:tabs>
          <w:tab w:val="right" w:leader="dot" w:pos="8306"/>
        </w:tabs>
      </w:pPr>
      <w:hyperlink w:anchor="_Toc21934" w:history="1">
        <w:r w:rsidR="002B42D4">
          <w:rPr>
            <w:rFonts w:ascii="微软雅黑" w:eastAsia="微软雅黑" w:hAnsi="微软雅黑" w:cs="微软雅黑"/>
          </w:rPr>
          <w:t>Android SDK Intro</w:t>
        </w:r>
        <w:r w:rsidR="002B42D4">
          <w:tab/>
        </w:r>
        <w:r>
          <w:fldChar w:fldCharType="begin"/>
        </w:r>
        <w:r w:rsidR="002B42D4">
          <w:instrText xml:space="preserve"> PAGEREF _Toc21934 </w:instrText>
        </w:r>
        <w:r>
          <w:fldChar w:fldCharType="separate"/>
        </w:r>
        <w:r w:rsidR="002B42D4">
          <w:t>5</w:t>
        </w:r>
        <w:r>
          <w:fldChar w:fldCharType="end"/>
        </w:r>
      </w:hyperlink>
    </w:p>
    <w:p w:rsidR="008C0C5C" w:rsidRDefault="001B1CB0">
      <w:pPr>
        <w:pStyle w:val="20"/>
        <w:tabs>
          <w:tab w:val="right" w:leader="dot" w:pos="8306"/>
        </w:tabs>
      </w:pPr>
      <w:hyperlink w:anchor="_Toc14378" w:history="1">
        <w:r w:rsidR="002B42D4">
          <w:rPr>
            <w:rFonts w:ascii="微软雅黑" w:eastAsia="微软雅黑" w:hAnsi="微软雅黑" w:cs="微软雅黑"/>
          </w:rPr>
          <w:t xml:space="preserve">1. </w:t>
        </w:r>
        <w:r w:rsidR="002B42D4">
          <w:t>Function and Purpose</w:t>
        </w:r>
        <w:r w:rsidR="002B42D4">
          <w:tab/>
        </w:r>
        <w:r>
          <w:fldChar w:fldCharType="begin"/>
        </w:r>
        <w:r w:rsidR="002B42D4">
          <w:instrText xml:space="preserve"> PAGEREF _Toc14378 </w:instrText>
        </w:r>
        <w:r>
          <w:fldChar w:fldCharType="separate"/>
        </w:r>
        <w:r w:rsidR="002B42D4">
          <w:t>5</w:t>
        </w:r>
        <w:r>
          <w:fldChar w:fldCharType="end"/>
        </w:r>
      </w:hyperlink>
    </w:p>
    <w:p w:rsidR="008C0C5C" w:rsidRDefault="001B1CB0">
      <w:pPr>
        <w:pStyle w:val="10"/>
        <w:tabs>
          <w:tab w:val="right" w:leader="dot" w:pos="8306"/>
        </w:tabs>
      </w:pPr>
      <w:hyperlink w:anchor="_Toc13486" w:history="1">
        <w:r w:rsidR="002B42D4">
          <w:rPr>
            <w:rFonts w:ascii="微软雅黑" w:eastAsia="微软雅黑" w:hAnsi="微软雅黑" w:cs="微软雅黑"/>
          </w:rPr>
          <w:t>Integration</w:t>
        </w:r>
        <w:r w:rsidR="002B42D4">
          <w:tab/>
        </w:r>
        <w:r>
          <w:fldChar w:fldCharType="begin"/>
        </w:r>
        <w:r w:rsidR="002B42D4">
          <w:instrText xml:space="preserve"> PAGEREF _Toc13486 </w:instrText>
        </w:r>
        <w:r>
          <w:fldChar w:fldCharType="separate"/>
        </w:r>
        <w:r w:rsidR="002B42D4">
          <w:t>5</w:t>
        </w:r>
        <w:r>
          <w:fldChar w:fldCharType="end"/>
        </w:r>
      </w:hyperlink>
    </w:p>
    <w:p w:rsidR="008C0C5C" w:rsidRDefault="001B1CB0">
      <w:pPr>
        <w:pStyle w:val="20"/>
        <w:tabs>
          <w:tab w:val="right" w:leader="dot" w:pos="8306"/>
        </w:tabs>
      </w:pPr>
      <w:hyperlink w:anchor="_Toc5740" w:history="1">
        <w:r w:rsidR="002B42D4">
          <w:rPr>
            <w:rFonts w:hint="eastAsia"/>
          </w:rPr>
          <w:t xml:space="preserve">1 .SDK </w:t>
        </w:r>
        <w:r w:rsidR="002B42D4">
          <w:t>framework</w:t>
        </w:r>
        <w:r w:rsidR="002B42D4">
          <w:tab/>
        </w:r>
        <w:r>
          <w:fldChar w:fldCharType="begin"/>
        </w:r>
        <w:r w:rsidR="002B42D4">
          <w:instrText xml:space="preserve"> PAGEREF _Toc5740 </w:instrText>
        </w:r>
        <w:r>
          <w:fldChar w:fldCharType="separate"/>
        </w:r>
        <w:r w:rsidR="002B42D4">
          <w:t>5</w:t>
        </w:r>
        <w:r>
          <w:fldChar w:fldCharType="end"/>
        </w:r>
      </w:hyperlink>
    </w:p>
    <w:p w:rsidR="008C0C5C" w:rsidRDefault="001B1CB0">
      <w:pPr>
        <w:pStyle w:val="20"/>
        <w:tabs>
          <w:tab w:val="right" w:leader="dot" w:pos="8306"/>
        </w:tabs>
      </w:pPr>
      <w:hyperlink w:anchor="_Toc25025" w:history="1">
        <w:r w:rsidR="002B42D4">
          <w:rPr>
            <w:rFonts w:ascii="微软雅黑" w:eastAsia="微软雅黑" w:hAnsi="微软雅黑" w:cs="微软雅黑" w:hint="eastAsia"/>
          </w:rPr>
          <w:t>2 .Integration</w:t>
        </w:r>
        <w:r w:rsidR="002B42D4">
          <w:tab/>
        </w:r>
        <w:r>
          <w:fldChar w:fldCharType="begin"/>
        </w:r>
        <w:r w:rsidR="002B42D4">
          <w:instrText xml:space="preserve"> PAGEREF _Toc25025 </w:instrText>
        </w:r>
        <w:r>
          <w:fldChar w:fldCharType="separate"/>
        </w:r>
        <w:r w:rsidR="002B42D4">
          <w:t>5</w:t>
        </w:r>
        <w:r>
          <w:fldChar w:fldCharType="end"/>
        </w:r>
      </w:hyperlink>
    </w:p>
    <w:p w:rsidR="008C0C5C" w:rsidRDefault="001B1CB0">
      <w:pPr>
        <w:pStyle w:val="20"/>
        <w:tabs>
          <w:tab w:val="right" w:leader="dot" w:pos="8306"/>
        </w:tabs>
      </w:pPr>
      <w:hyperlink w:anchor="_Toc2756" w:history="1">
        <w:r w:rsidR="002B42D4">
          <w:rPr>
            <w:rFonts w:ascii="微软雅黑" w:eastAsia="微软雅黑" w:hAnsi="微软雅黑" w:hint="eastAsia"/>
            <w:szCs w:val="21"/>
          </w:rPr>
          <w:t>Eclipse Config</w:t>
        </w:r>
        <w:r w:rsidR="002B42D4">
          <w:tab/>
        </w:r>
        <w:r>
          <w:fldChar w:fldCharType="begin"/>
        </w:r>
        <w:r w:rsidR="002B42D4">
          <w:instrText xml:space="preserve"> PAGEREF _Toc2756 </w:instrText>
        </w:r>
        <w:r>
          <w:fldChar w:fldCharType="separate"/>
        </w:r>
        <w:r w:rsidR="002B42D4">
          <w:t>5</w:t>
        </w:r>
        <w:r>
          <w:fldChar w:fldCharType="end"/>
        </w:r>
      </w:hyperlink>
    </w:p>
    <w:p w:rsidR="008C0C5C" w:rsidRDefault="001B1CB0">
      <w:pPr>
        <w:pStyle w:val="10"/>
        <w:tabs>
          <w:tab w:val="right" w:leader="dot" w:pos="8306"/>
        </w:tabs>
      </w:pPr>
      <w:hyperlink w:anchor="_Toc6310" w:history="1">
        <w:r w:rsidR="002B42D4">
          <w:rPr>
            <w:rFonts w:ascii="微软雅黑" w:eastAsia="微软雅黑" w:hAnsi="微软雅黑" w:cs="微软雅黑"/>
          </w:rPr>
          <w:t>API</w:t>
        </w:r>
        <w:r w:rsidR="002B42D4">
          <w:tab/>
        </w:r>
        <w:r>
          <w:fldChar w:fldCharType="begin"/>
        </w:r>
        <w:r w:rsidR="002B42D4">
          <w:instrText xml:space="preserve"> PAGEREF _Toc6310 </w:instrText>
        </w:r>
        <w:r>
          <w:fldChar w:fldCharType="separate"/>
        </w:r>
        <w:r w:rsidR="002B42D4">
          <w:t>7</w:t>
        </w:r>
        <w:r>
          <w:fldChar w:fldCharType="end"/>
        </w:r>
      </w:hyperlink>
    </w:p>
    <w:p w:rsidR="008C0C5C" w:rsidRDefault="001B1CB0">
      <w:pPr>
        <w:pStyle w:val="20"/>
        <w:tabs>
          <w:tab w:val="right" w:leader="dot" w:pos="8306"/>
        </w:tabs>
      </w:pPr>
      <w:hyperlink w:anchor="_Toc5742" w:history="1">
        <w:r w:rsidR="002B42D4">
          <w:rPr>
            <w:rFonts w:ascii="微软雅黑" w:eastAsia="微软雅黑" w:hAnsi="微软雅黑" w:cs="微软雅黑" w:hint="eastAsia"/>
          </w:rPr>
          <w:t>1.API initialization</w:t>
        </w:r>
        <w:r w:rsidR="002B42D4">
          <w:tab/>
        </w:r>
        <w:r>
          <w:fldChar w:fldCharType="begin"/>
        </w:r>
        <w:r w:rsidR="002B42D4">
          <w:instrText xml:space="preserve"> PAGEREF _Toc5742 </w:instrText>
        </w:r>
        <w:r>
          <w:fldChar w:fldCharType="separate"/>
        </w:r>
        <w:r w:rsidR="002B42D4">
          <w:t>7</w:t>
        </w:r>
        <w:r>
          <w:fldChar w:fldCharType="end"/>
        </w:r>
      </w:hyperlink>
    </w:p>
    <w:p w:rsidR="008C0C5C" w:rsidRDefault="001B1CB0">
      <w:pPr>
        <w:pStyle w:val="30"/>
        <w:tabs>
          <w:tab w:val="right" w:leader="dot" w:pos="8306"/>
        </w:tabs>
      </w:pPr>
      <w:hyperlink w:anchor="_Toc8247" w:history="1">
        <w:r w:rsidR="002B42D4">
          <w:t>Description</w:t>
        </w:r>
        <w:r w:rsidR="002B42D4">
          <w:tab/>
        </w:r>
        <w:r>
          <w:fldChar w:fldCharType="begin"/>
        </w:r>
        <w:r w:rsidR="002B42D4">
          <w:instrText xml:space="preserve"> PAGEREF _Toc8247 </w:instrText>
        </w:r>
        <w:r>
          <w:fldChar w:fldCharType="separate"/>
        </w:r>
        <w:r w:rsidR="002B42D4">
          <w:t>7</w:t>
        </w:r>
        <w:r>
          <w:fldChar w:fldCharType="end"/>
        </w:r>
      </w:hyperlink>
    </w:p>
    <w:p w:rsidR="008C0C5C" w:rsidRDefault="001B1CB0">
      <w:pPr>
        <w:pStyle w:val="30"/>
        <w:tabs>
          <w:tab w:val="right" w:leader="dot" w:pos="8306"/>
        </w:tabs>
      </w:pPr>
      <w:hyperlink w:anchor="_Toc19753" w:history="1">
        <w:r w:rsidR="002B42D4">
          <w:rPr>
            <w:rFonts w:hint="eastAsia"/>
          </w:rPr>
          <w:t>Parameters</w:t>
        </w:r>
        <w:r w:rsidR="002B42D4">
          <w:tab/>
        </w:r>
        <w:r>
          <w:fldChar w:fldCharType="begin"/>
        </w:r>
        <w:r w:rsidR="002B42D4">
          <w:instrText xml:space="preserve"> PAGEREF _Toc19753 </w:instrText>
        </w:r>
        <w:r>
          <w:fldChar w:fldCharType="separate"/>
        </w:r>
        <w:r w:rsidR="002B42D4">
          <w:t>7</w:t>
        </w:r>
        <w:r>
          <w:fldChar w:fldCharType="end"/>
        </w:r>
      </w:hyperlink>
    </w:p>
    <w:p w:rsidR="008C0C5C" w:rsidRDefault="001B1CB0">
      <w:pPr>
        <w:pStyle w:val="20"/>
        <w:tabs>
          <w:tab w:val="right" w:leader="dot" w:pos="8306"/>
        </w:tabs>
      </w:pPr>
      <w:hyperlink w:anchor="_Toc11358" w:history="1">
        <w:r w:rsidR="002B42D4">
          <w:rPr>
            <w:rFonts w:ascii="微软雅黑" w:eastAsia="微软雅黑" w:hAnsi="微软雅黑" w:cs="微软雅黑" w:hint="eastAsia"/>
          </w:rPr>
          <w:t>2. Connnect Device</w:t>
        </w:r>
        <w:r w:rsidR="002B42D4">
          <w:tab/>
        </w:r>
        <w:r>
          <w:fldChar w:fldCharType="begin"/>
        </w:r>
        <w:r w:rsidR="002B42D4">
          <w:instrText xml:space="preserve"> PAGEREF _Toc11358 </w:instrText>
        </w:r>
        <w:r>
          <w:fldChar w:fldCharType="separate"/>
        </w:r>
        <w:r w:rsidR="002B42D4">
          <w:t>7</w:t>
        </w:r>
        <w:r>
          <w:fldChar w:fldCharType="end"/>
        </w:r>
      </w:hyperlink>
    </w:p>
    <w:p w:rsidR="008C0C5C" w:rsidRDefault="001B1CB0">
      <w:pPr>
        <w:pStyle w:val="30"/>
        <w:tabs>
          <w:tab w:val="right" w:leader="dot" w:pos="8306"/>
        </w:tabs>
      </w:pPr>
      <w:hyperlink w:anchor="_Toc6327" w:history="1">
        <w:r w:rsidR="002B42D4">
          <w:rPr>
            <w:rFonts w:hint="eastAsia"/>
          </w:rPr>
          <w:t>Description</w:t>
        </w:r>
        <w:r w:rsidR="002B42D4">
          <w:tab/>
        </w:r>
        <w:r>
          <w:fldChar w:fldCharType="begin"/>
        </w:r>
        <w:r w:rsidR="002B42D4">
          <w:instrText xml:space="preserve"> PAGEREF _Toc6327 </w:instrText>
        </w:r>
        <w:r>
          <w:fldChar w:fldCharType="separate"/>
        </w:r>
        <w:r w:rsidR="002B42D4">
          <w:t>7</w:t>
        </w:r>
        <w:r>
          <w:fldChar w:fldCharType="end"/>
        </w:r>
      </w:hyperlink>
    </w:p>
    <w:p w:rsidR="008C0C5C" w:rsidRDefault="001B1CB0">
      <w:pPr>
        <w:pStyle w:val="30"/>
        <w:tabs>
          <w:tab w:val="right" w:leader="dot" w:pos="8306"/>
        </w:tabs>
      </w:pPr>
      <w:hyperlink w:anchor="_Toc9464" w:history="1">
        <w:r w:rsidR="002B42D4">
          <w:rPr>
            <w:rFonts w:hint="eastAsia"/>
          </w:rPr>
          <w:t>Parameters</w:t>
        </w:r>
        <w:r w:rsidR="002B42D4">
          <w:tab/>
        </w:r>
        <w:r>
          <w:fldChar w:fldCharType="begin"/>
        </w:r>
        <w:r w:rsidR="002B42D4">
          <w:instrText xml:space="preserve"> PAGEREF _Toc9464 </w:instrText>
        </w:r>
        <w:r>
          <w:fldChar w:fldCharType="separate"/>
        </w:r>
        <w:r w:rsidR="002B42D4">
          <w:t>7</w:t>
        </w:r>
        <w:r>
          <w:fldChar w:fldCharType="end"/>
        </w:r>
      </w:hyperlink>
    </w:p>
    <w:p w:rsidR="008C0C5C" w:rsidRDefault="001B1CB0">
      <w:pPr>
        <w:pStyle w:val="20"/>
        <w:tabs>
          <w:tab w:val="right" w:leader="dot" w:pos="8306"/>
        </w:tabs>
      </w:pPr>
      <w:hyperlink w:anchor="_Toc2377" w:history="1">
        <w:r w:rsidR="002B42D4">
          <w:rPr>
            <w:rFonts w:ascii="微软雅黑" w:eastAsia="微软雅黑" w:hAnsi="微软雅黑" w:cs="微软雅黑" w:hint="eastAsia"/>
          </w:rPr>
          <w:t>3. Get Battery</w:t>
        </w:r>
        <w:r w:rsidR="002B42D4">
          <w:tab/>
        </w:r>
        <w:r>
          <w:fldChar w:fldCharType="begin"/>
        </w:r>
        <w:r w:rsidR="002B42D4">
          <w:instrText xml:space="preserve"> PAGEREF _Toc2377 </w:instrText>
        </w:r>
        <w:r>
          <w:fldChar w:fldCharType="separate"/>
        </w:r>
        <w:r w:rsidR="002B42D4">
          <w:t>8</w:t>
        </w:r>
        <w:r>
          <w:fldChar w:fldCharType="end"/>
        </w:r>
      </w:hyperlink>
    </w:p>
    <w:p w:rsidR="008C0C5C" w:rsidRDefault="001B1CB0">
      <w:pPr>
        <w:pStyle w:val="30"/>
        <w:tabs>
          <w:tab w:val="right" w:leader="dot" w:pos="8306"/>
        </w:tabs>
      </w:pPr>
      <w:hyperlink w:anchor="_Toc4420" w:history="1">
        <w:r w:rsidR="002B42D4">
          <w:rPr>
            <w:rFonts w:hint="eastAsia"/>
          </w:rPr>
          <w:t>Description</w:t>
        </w:r>
        <w:r w:rsidR="002B42D4">
          <w:tab/>
        </w:r>
        <w:r>
          <w:fldChar w:fldCharType="begin"/>
        </w:r>
        <w:r w:rsidR="002B42D4">
          <w:instrText xml:space="preserve"> PAGEREF _Toc4420 </w:instrText>
        </w:r>
        <w:r>
          <w:fldChar w:fldCharType="separate"/>
        </w:r>
        <w:r w:rsidR="002B42D4">
          <w:t>8</w:t>
        </w:r>
        <w:r>
          <w:fldChar w:fldCharType="end"/>
        </w:r>
      </w:hyperlink>
    </w:p>
    <w:p w:rsidR="008C0C5C" w:rsidRDefault="001B1CB0">
      <w:pPr>
        <w:pStyle w:val="30"/>
        <w:tabs>
          <w:tab w:val="right" w:leader="dot" w:pos="8306"/>
        </w:tabs>
      </w:pPr>
      <w:hyperlink w:anchor="_Toc10748" w:history="1">
        <w:r w:rsidR="002B42D4">
          <w:rPr>
            <w:rFonts w:hint="eastAsia"/>
          </w:rPr>
          <w:t>Parameters</w:t>
        </w:r>
        <w:r w:rsidR="002B42D4">
          <w:tab/>
        </w:r>
        <w:r>
          <w:fldChar w:fldCharType="begin"/>
        </w:r>
        <w:r w:rsidR="002B42D4">
          <w:instrText xml:space="preserve"> PAGEREF _Toc10748 </w:instrText>
        </w:r>
        <w:r>
          <w:fldChar w:fldCharType="separate"/>
        </w:r>
        <w:r w:rsidR="002B42D4">
          <w:t>8</w:t>
        </w:r>
        <w:r>
          <w:fldChar w:fldCharType="end"/>
        </w:r>
      </w:hyperlink>
    </w:p>
    <w:p w:rsidR="008C0C5C" w:rsidRDefault="001B1CB0">
      <w:pPr>
        <w:pStyle w:val="20"/>
        <w:tabs>
          <w:tab w:val="right" w:leader="dot" w:pos="8306"/>
        </w:tabs>
      </w:pPr>
      <w:hyperlink w:anchor="_Toc8074" w:history="1">
        <w:r w:rsidR="002B42D4">
          <w:rPr>
            <w:rFonts w:ascii="微软雅黑" w:eastAsia="微软雅黑" w:hAnsi="微软雅黑" w:cs="微软雅黑" w:hint="eastAsia"/>
          </w:rPr>
          <w:t>4. Get Device Version</w:t>
        </w:r>
        <w:r w:rsidR="002B42D4">
          <w:tab/>
        </w:r>
        <w:r>
          <w:fldChar w:fldCharType="begin"/>
        </w:r>
        <w:r w:rsidR="002B42D4">
          <w:instrText xml:space="preserve"> PAGEREF _Toc8074 </w:instrText>
        </w:r>
        <w:r>
          <w:fldChar w:fldCharType="separate"/>
        </w:r>
        <w:r w:rsidR="002B42D4">
          <w:t>8</w:t>
        </w:r>
        <w:r>
          <w:fldChar w:fldCharType="end"/>
        </w:r>
      </w:hyperlink>
    </w:p>
    <w:p w:rsidR="008C0C5C" w:rsidRDefault="001B1CB0">
      <w:pPr>
        <w:pStyle w:val="30"/>
        <w:tabs>
          <w:tab w:val="right" w:leader="dot" w:pos="8306"/>
        </w:tabs>
      </w:pPr>
      <w:hyperlink w:anchor="_Toc19119" w:history="1">
        <w:r w:rsidR="002B42D4">
          <w:rPr>
            <w:rFonts w:hint="eastAsia"/>
          </w:rPr>
          <w:t>Description</w:t>
        </w:r>
        <w:r w:rsidR="002B42D4">
          <w:tab/>
        </w:r>
        <w:r>
          <w:fldChar w:fldCharType="begin"/>
        </w:r>
        <w:r w:rsidR="002B42D4">
          <w:instrText xml:space="preserve"> PAGEREF _Toc19119 </w:instrText>
        </w:r>
        <w:r>
          <w:fldChar w:fldCharType="separate"/>
        </w:r>
        <w:r w:rsidR="002B42D4">
          <w:t>8</w:t>
        </w:r>
        <w:r>
          <w:fldChar w:fldCharType="end"/>
        </w:r>
      </w:hyperlink>
    </w:p>
    <w:p w:rsidR="008C0C5C" w:rsidRDefault="001B1CB0">
      <w:pPr>
        <w:pStyle w:val="30"/>
        <w:tabs>
          <w:tab w:val="right" w:leader="dot" w:pos="8306"/>
        </w:tabs>
      </w:pPr>
      <w:hyperlink w:anchor="_Toc1285" w:history="1">
        <w:r w:rsidR="002B42D4">
          <w:rPr>
            <w:rFonts w:hint="eastAsia"/>
          </w:rPr>
          <w:t>Parameters</w:t>
        </w:r>
        <w:r w:rsidR="002B42D4">
          <w:tab/>
        </w:r>
        <w:r>
          <w:fldChar w:fldCharType="begin"/>
        </w:r>
        <w:r w:rsidR="002B42D4">
          <w:instrText xml:space="preserve"> PAGEREF _Toc1285 </w:instrText>
        </w:r>
        <w:r>
          <w:fldChar w:fldCharType="separate"/>
        </w:r>
        <w:r w:rsidR="002B42D4">
          <w:t>8</w:t>
        </w:r>
        <w:r>
          <w:fldChar w:fldCharType="end"/>
        </w:r>
      </w:hyperlink>
    </w:p>
    <w:p w:rsidR="008C0C5C" w:rsidRDefault="001B1CB0">
      <w:pPr>
        <w:pStyle w:val="20"/>
        <w:tabs>
          <w:tab w:val="right" w:leader="dot" w:pos="8306"/>
        </w:tabs>
      </w:pPr>
      <w:hyperlink w:anchor="_Toc17696" w:history="1">
        <w:r w:rsidR="002B42D4">
          <w:rPr>
            <w:rFonts w:hint="eastAsia"/>
          </w:rPr>
          <w:t xml:space="preserve">5. </w:t>
        </w:r>
        <w:r w:rsidR="002B42D4">
          <w:t xml:space="preserve">Set up automatic </w:t>
        </w:r>
        <w:r w:rsidR="002B42D4">
          <w:rPr>
            <w:rFonts w:hint="eastAsia"/>
          </w:rPr>
          <w:t>Collection</w:t>
        </w:r>
        <w:r w:rsidR="002B42D4">
          <w:tab/>
        </w:r>
        <w:r>
          <w:fldChar w:fldCharType="begin"/>
        </w:r>
        <w:r w:rsidR="002B42D4">
          <w:instrText xml:space="preserve"> PAGEREF _Toc17696 </w:instrText>
        </w:r>
        <w:r>
          <w:fldChar w:fldCharType="separate"/>
        </w:r>
        <w:r w:rsidR="002B42D4">
          <w:t>9</w:t>
        </w:r>
        <w:r>
          <w:fldChar w:fldCharType="end"/>
        </w:r>
      </w:hyperlink>
    </w:p>
    <w:p w:rsidR="008C0C5C" w:rsidRDefault="001B1CB0">
      <w:pPr>
        <w:pStyle w:val="30"/>
        <w:tabs>
          <w:tab w:val="right" w:leader="dot" w:pos="8306"/>
        </w:tabs>
      </w:pPr>
      <w:hyperlink w:anchor="_Toc4132" w:history="1">
        <w:r w:rsidR="002B42D4">
          <w:rPr>
            <w:rFonts w:hint="eastAsia"/>
          </w:rPr>
          <w:t>Description</w:t>
        </w:r>
        <w:r w:rsidR="002B42D4">
          <w:tab/>
        </w:r>
        <w:r>
          <w:fldChar w:fldCharType="begin"/>
        </w:r>
        <w:r w:rsidR="002B42D4">
          <w:instrText xml:space="preserve"> PAGEREF _Toc4132 </w:instrText>
        </w:r>
        <w:r>
          <w:fldChar w:fldCharType="separate"/>
        </w:r>
        <w:r w:rsidR="002B42D4">
          <w:t>9</w:t>
        </w:r>
        <w:r>
          <w:fldChar w:fldCharType="end"/>
        </w:r>
      </w:hyperlink>
    </w:p>
    <w:p w:rsidR="008C0C5C" w:rsidRDefault="001B1CB0">
      <w:pPr>
        <w:pStyle w:val="30"/>
        <w:tabs>
          <w:tab w:val="right" w:leader="dot" w:pos="8306"/>
        </w:tabs>
      </w:pPr>
      <w:hyperlink w:anchor="_Toc17162" w:history="1">
        <w:r w:rsidR="002B42D4">
          <w:rPr>
            <w:rFonts w:hint="eastAsia"/>
          </w:rPr>
          <w:t>Parameters</w:t>
        </w:r>
        <w:r w:rsidR="002B42D4">
          <w:tab/>
        </w:r>
        <w:r>
          <w:fldChar w:fldCharType="begin"/>
        </w:r>
        <w:r w:rsidR="002B42D4">
          <w:instrText xml:space="preserve"> PAGEREF _Toc17162 </w:instrText>
        </w:r>
        <w:r>
          <w:fldChar w:fldCharType="separate"/>
        </w:r>
        <w:r w:rsidR="002B42D4">
          <w:t>9</w:t>
        </w:r>
        <w:r>
          <w:fldChar w:fldCharType="end"/>
        </w:r>
      </w:hyperlink>
    </w:p>
    <w:p w:rsidR="008C0C5C" w:rsidRDefault="001B1CB0">
      <w:pPr>
        <w:pStyle w:val="20"/>
        <w:tabs>
          <w:tab w:val="right" w:leader="dot" w:pos="8306"/>
        </w:tabs>
      </w:pPr>
      <w:hyperlink w:anchor="_Toc3250" w:history="1">
        <w:r w:rsidR="002B42D4">
          <w:rPr>
            <w:rFonts w:hint="eastAsia"/>
          </w:rPr>
          <w:t xml:space="preserve">6. </w:t>
        </w:r>
        <w:r w:rsidR="002B42D4">
          <w:rPr>
            <w:rFonts w:ascii="微软雅黑" w:eastAsia="微软雅黑" w:hAnsi="微软雅黑" w:cs="微软雅黑" w:hint="eastAsia"/>
          </w:rPr>
          <w:t>Start M</w:t>
        </w:r>
        <w:r w:rsidR="002B42D4">
          <w:rPr>
            <w:rFonts w:ascii="微软雅黑" w:eastAsia="微软雅黑" w:hAnsi="微软雅黑" w:cs="微软雅黑"/>
          </w:rPr>
          <w:t>onitoring</w:t>
        </w:r>
        <w:r w:rsidR="002B42D4">
          <w:rPr>
            <w:rFonts w:ascii="微软雅黑" w:eastAsia="微软雅黑" w:hAnsi="微软雅黑" w:cs="微软雅黑" w:hint="eastAsia"/>
          </w:rPr>
          <w:t>/Collecting</w:t>
        </w:r>
        <w:r w:rsidR="002B42D4">
          <w:tab/>
        </w:r>
        <w:r>
          <w:fldChar w:fldCharType="begin"/>
        </w:r>
        <w:r w:rsidR="002B42D4">
          <w:instrText xml:space="preserve"> PAGEREF _Toc3250 </w:instrText>
        </w:r>
        <w:r>
          <w:fldChar w:fldCharType="separate"/>
        </w:r>
        <w:r w:rsidR="002B42D4">
          <w:t>9</w:t>
        </w:r>
        <w:r>
          <w:fldChar w:fldCharType="end"/>
        </w:r>
      </w:hyperlink>
    </w:p>
    <w:p w:rsidR="008C0C5C" w:rsidRDefault="001B1CB0">
      <w:pPr>
        <w:pStyle w:val="30"/>
        <w:tabs>
          <w:tab w:val="right" w:leader="dot" w:pos="8306"/>
        </w:tabs>
      </w:pPr>
      <w:hyperlink w:anchor="_Toc28187" w:history="1">
        <w:r w:rsidR="002B42D4">
          <w:rPr>
            <w:rFonts w:hint="eastAsia"/>
          </w:rPr>
          <w:t>Description</w:t>
        </w:r>
        <w:r w:rsidR="002B42D4">
          <w:tab/>
        </w:r>
        <w:r>
          <w:fldChar w:fldCharType="begin"/>
        </w:r>
        <w:r w:rsidR="002B42D4">
          <w:instrText xml:space="preserve"> PAGEREF _Toc28187 </w:instrText>
        </w:r>
        <w:r>
          <w:fldChar w:fldCharType="separate"/>
        </w:r>
        <w:r w:rsidR="002B42D4">
          <w:t>9</w:t>
        </w:r>
        <w:r>
          <w:fldChar w:fldCharType="end"/>
        </w:r>
      </w:hyperlink>
    </w:p>
    <w:p w:rsidR="008C0C5C" w:rsidRDefault="001B1CB0">
      <w:pPr>
        <w:pStyle w:val="30"/>
        <w:tabs>
          <w:tab w:val="right" w:leader="dot" w:pos="8306"/>
        </w:tabs>
      </w:pPr>
      <w:hyperlink w:anchor="_Toc7793" w:history="1">
        <w:r w:rsidR="002B42D4">
          <w:rPr>
            <w:rFonts w:hint="eastAsia"/>
          </w:rPr>
          <w:t>Parameters</w:t>
        </w:r>
        <w:r w:rsidR="002B42D4">
          <w:tab/>
        </w:r>
        <w:r>
          <w:fldChar w:fldCharType="begin"/>
        </w:r>
        <w:r w:rsidR="002B42D4">
          <w:instrText xml:space="preserve"> PAGEREF _Toc7793 </w:instrText>
        </w:r>
        <w:r>
          <w:fldChar w:fldCharType="separate"/>
        </w:r>
        <w:r w:rsidR="002B42D4">
          <w:t>9</w:t>
        </w:r>
        <w:r>
          <w:fldChar w:fldCharType="end"/>
        </w:r>
      </w:hyperlink>
    </w:p>
    <w:p w:rsidR="008C0C5C" w:rsidRDefault="001B1CB0">
      <w:pPr>
        <w:pStyle w:val="20"/>
        <w:tabs>
          <w:tab w:val="right" w:leader="dot" w:pos="8306"/>
        </w:tabs>
      </w:pPr>
      <w:hyperlink w:anchor="_Toc8369" w:history="1">
        <w:r w:rsidR="002B42D4">
          <w:rPr>
            <w:rFonts w:hint="eastAsia"/>
          </w:rPr>
          <w:t xml:space="preserve">7. </w:t>
        </w:r>
        <w:r w:rsidR="002B42D4">
          <w:rPr>
            <w:rFonts w:ascii="微软雅黑" w:eastAsia="微软雅黑" w:hAnsi="微软雅黑" w:cs="微软雅黑" w:hint="eastAsia"/>
          </w:rPr>
          <w:t>Stop Monitoring/Collecting</w:t>
        </w:r>
        <w:r w:rsidR="002B42D4">
          <w:tab/>
        </w:r>
        <w:r>
          <w:fldChar w:fldCharType="begin"/>
        </w:r>
        <w:r w:rsidR="002B42D4">
          <w:instrText xml:space="preserve"> PAGEREF _Toc8369 </w:instrText>
        </w:r>
        <w:r>
          <w:fldChar w:fldCharType="separate"/>
        </w:r>
        <w:r w:rsidR="002B42D4">
          <w:t>10</w:t>
        </w:r>
        <w:r>
          <w:fldChar w:fldCharType="end"/>
        </w:r>
      </w:hyperlink>
    </w:p>
    <w:p w:rsidR="008C0C5C" w:rsidRDefault="001B1CB0">
      <w:pPr>
        <w:pStyle w:val="30"/>
        <w:tabs>
          <w:tab w:val="right" w:leader="dot" w:pos="8306"/>
        </w:tabs>
      </w:pPr>
      <w:hyperlink w:anchor="_Toc27997" w:history="1">
        <w:r w:rsidR="002B42D4">
          <w:rPr>
            <w:rFonts w:hint="eastAsia"/>
          </w:rPr>
          <w:t>Description</w:t>
        </w:r>
        <w:r w:rsidR="002B42D4">
          <w:tab/>
        </w:r>
        <w:r>
          <w:fldChar w:fldCharType="begin"/>
        </w:r>
        <w:r w:rsidR="002B42D4">
          <w:instrText xml:space="preserve"> PAGEREF _Toc27997 </w:instrText>
        </w:r>
        <w:r>
          <w:fldChar w:fldCharType="separate"/>
        </w:r>
        <w:r w:rsidR="002B42D4">
          <w:t>10</w:t>
        </w:r>
        <w:r>
          <w:fldChar w:fldCharType="end"/>
        </w:r>
      </w:hyperlink>
    </w:p>
    <w:p w:rsidR="008C0C5C" w:rsidRDefault="001B1CB0">
      <w:pPr>
        <w:pStyle w:val="30"/>
        <w:tabs>
          <w:tab w:val="right" w:leader="dot" w:pos="8306"/>
        </w:tabs>
      </w:pPr>
      <w:hyperlink w:anchor="_Toc9607" w:history="1">
        <w:r w:rsidR="002B42D4">
          <w:rPr>
            <w:rFonts w:hint="eastAsia"/>
          </w:rPr>
          <w:t>Parameters</w:t>
        </w:r>
        <w:r w:rsidR="002B42D4">
          <w:tab/>
        </w:r>
        <w:r>
          <w:fldChar w:fldCharType="begin"/>
        </w:r>
        <w:r w:rsidR="002B42D4">
          <w:instrText xml:space="preserve"> PAGEREF _Toc9607 </w:instrText>
        </w:r>
        <w:r>
          <w:fldChar w:fldCharType="separate"/>
        </w:r>
        <w:r w:rsidR="002B42D4">
          <w:t>10</w:t>
        </w:r>
        <w:r>
          <w:fldChar w:fldCharType="end"/>
        </w:r>
      </w:hyperlink>
    </w:p>
    <w:p w:rsidR="008C0C5C" w:rsidRDefault="001B1CB0">
      <w:pPr>
        <w:pStyle w:val="20"/>
        <w:tabs>
          <w:tab w:val="right" w:leader="dot" w:pos="8306"/>
        </w:tabs>
      </w:pPr>
      <w:hyperlink w:anchor="_Toc6447" w:history="1">
        <w:r w:rsidR="002B42D4">
          <w:rPr>
            <w:rFonts w:ascii="微软雅黑" w:eastAsia="微软雅黑" w:hAnsi="微软雅黑" w:cs="微软雅黑" w:hint="eastAsia"/>
          </w:rPr>
          <w:t xml:space="preserve">8. </w:t>
        </w:r>
        <w:r w:rsidR="002B42D4">
          <w:rPr>
            <w:rFonts w:ascii="微软雅黑" w:eastAsia="微软雅黑" w:hAnsi="微软雅黑" w:cs="微软雅黑"/>
          </w:rPr>
          <w:t>Get</w:t>
        </w:r>
        <w:r w:rsidR="002B42D4">
          <w:rPr>
            <w:rFonts w:ascii="微软雅黑" w:eastAsia="微软雅黑" w:hAnsi="微软雅黑" w:cs="微软雅黑" w:hint="eastAsia"/>
          </w:rPr>
          <w:t xml:space="preserve"> Collection S</w:t>
        </w:r>
        <w:r w:rsidR="002B42D4">
          <w:rPr>
            <w:rFonts w:ascii="微软雅黑" w:eastAsia="微软雅黑" w:hAnsi="微软雅黑" w:cs="微软雅黑"/>
          </w:rPr>
          <w:t>tatus</w:t>
        </w:r>
        <w:r w:rsidR="002B42D4">
          <w:tab/>
        </w:r>
        <w:r>
          <w:fldChar w:fldCharType="begin"/>
        </w:r>
        <w:r w:rsidR="002B42D4">
          <w:instrText xml:space="preserve"> PAGEREF _Toc6447 </w:instrText>
        </w:r>
        <w:r>
          <w:fldChar w:fldCharType="separate"/>
        </w:r>
        <w:r w:rsidR="002B42D4">
          <w:t>10</w:t>
        </w:r>
        <w:r>
          <w:fldChar w:fldCharType="end"/>
        </w:r>
      </w:hyperlink>
    </w:p>
    <w:p w:rsidR="008C0C5C" w:rsidRDefault="001B1CB0">
      <w:pPr>
        <w:pStyle w:val="30"/>
        <w:tabs>
          <w:tab w:val="right" w:leader="dot" w:pos="8306"/>
        </w:tabs>
      </w:pPr>
      <w:hyperlink w:anchor="_Toc17843" w:history="1">
        <w:r w:rsidR="002B42D4">
          <w:rPr>
            <w:rFonts w:hint="eastAsia"/>
          </w:rPr>
          <w:t>Description</w:t>
        </w:r>
        <w:r w:rsidR="002B42D4">
          <w:tab/>
        </w:r>
        <w:r>
          <w:fldChar w:fldCharType="begin"/>
        </w:r>
        <w:r w:rsidR="002B42D4">
          <w:instrText xml:space="preserve"> PAGEREF _Toc17843 </w:instrText>
        </w:r>
        <w:r>
          <w:fldChar w:fldCharType="separate"/>
        </w:r>
        <w:r w:rsidR="002B42D4">
          <w:t>10</w:t>
        </w:r>
        <w:r>
          <w:fldChar w:fldCharType="end"/>
        </w:r>
      </w:hyperlink>
    </w:p>
    <w:p w:rsidR="008C0C5C" w:rsidRDefault="001B1CB0">
      <w:pPr>
        <w:pStyle w:val="30"/>
        <w:tabs>
          <w:tab w:val="right" w:leader="dot" w:pos="8306"/>
        </w:tabs>
      </w:pPr>
      <w:hyperlink w:anchor="_Toc21982" w:history="1">
        <w:r w:rsidR="002B42D4">
          <w:rPr>
            <w:rFonts w:hint="eastAsia"/>
          </w:rPr>
          <w:t>Parameters</w:t>
        </w:r>
        <w:r w:rsidR="002B42D4">
          <w:tab/>
        </w:r>
        <w:r>
          <w:fldChar w:fldCharType="begin"/>
        </w:r>
        <w:r w:rsidR="002B42D4">
          <w:instrText xml:space="preserve"> PAGEREF _Toc21982 </w:instrText>
        </w:r>
        <w:r>
          <w:fldChar w:fldCharType="separate"/>
        </w:r>
        <w:r w:rsidR="002B42D4">
          <w:t>10</w:t>
        </w:r>
        <w:r>
          <w:fldChar w:fldCharType="end"/>
        </w:r>
      </w:hyperlink>
    </w:p>
    <w:p w:rsidR="008C0C5C" w:rsidRDefault="001B1CB0">
      <w:pPr>
        <w:pStyle w:val="20"/>
        <w:tabs>
          <w:tab w:val="right" w:leader="dot" w:pos="8306"/>
        </w:tabs>
      </w:pPr>
      <w:hyperlink w:anchor="_Toc8102" w:history="1">
        <w:r w:rsidR="002B42D4">
          <w:rPr>
            <w:rFonts w:ascii="微软雅黑" w:eastAsia="微软雅黑" w:hAnsi="微软雅黑" w:cs="微软雅黑" w:hint="eastAsia"/>
          </w:rPr>
          <w:t>9. Get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_Toc8102 </w:instrText>
        </w:r>
        <w:r>
          <w:fldChar w:fldCharType="separate"/>
        </w:r>
        <w:r w:rsidR="002B42D4">
          <w:t>10</w:t>
        </w:r>
        <w:r>
          <w:fldChar w:fldCharType="end"/>
        </w:r>
      </w:hyperlink>
    </w:p>
    <w:p w:rsidR="008C0C5C" w:rsidRDefault="001B1CB0">
      <w:pPr>
        <w:pStyle w:val="30"/>
        <w:tabs>
          <w:tab w:val="right" w:leader="dot" w:pos="8306"/>
        </w:tabs>
      </w:pPr>
      <w:hyperlink w:anchor="_Toc24872" w:history="1">
        <w:r w:rsidR="002B42D4">
          <w:rPr>
            <w:rFonts w:hint="eastAsia"/>
          </w:rPr>
          <w:t>Description</w:t>
        </w:r>
        <w:r w:rsidR="002B42D4">
          <w:tab/>
        </w:r>
        <w:r>
          <w:fldChar w:fldCharType="begin"/>
        </w:r>
        <w:r w:rsidR="002B42D4">
          <w:instrText xml:space="preserve"> PAGEREF _Toc24872 </w:instrText>
        </w:r>
        <w:r>
          <w:fldChar w:fldCharType="separate"/>
        </w:r>
        <w:r w:rsidR="002B42D4">
          <w:t>11</w:t>
        </w:r>
        <w:r>
          <w:fldChar w:fldCharType="end"/>
        </w:r>
      </w:hyperlink>
    </w:p>
    <w:p w:rsidR="008C0C5C" w:rsidRDefault="001B1CB0">
      <w:pPr>
        <w:pStyle w:val="30"/>
        <w:tabs>
          <w:tab w:val="right" w:leader="dot" w:pos="8306"/>
        </w:tabs>
      </w:pPr>
      <w:hyperlink w:anchor="_Toc22278" w:history="1">
        <w:r w:rsidR="002B42D4">
          <w:rPr>
            <w:rFonts w:hint="eastAsia"/>
          </w:rPr>
          <w:t>Parameters</w:t>
        </w:r>
        <w:r w:rsidR="002B42D4">
          <w:tab/>
        </w:r>
        <w:r>
          <w:fldChar w:fldCharType="begin"/>
        </w:r>
        <w:r w:rsidR="002B42D4">
          <w:instrText xml:space="preserve"> PAGEREF _Toc22278 </w:instrText>
        </w:r>
        <w:r>
          <w:fldChar w:fldCharType="separate"/>
        </w:r>
        <w:r w:rsidR="002B42D4">
          <w:t>11</w:t>
        </w:r>
        <w:r>
          <w:fldChar w:fldCharType="end"/>
        </w:r>
      </w:hyperlink>
    </w:p>
    <w:p w:rsidR="008C0C5C" w:rsidRDefault="001B1CB0">
      <w:pPr>
        <w:pStyle w:val="20"/>
        <w:tabs>
          <w:tab w:val="right" w:leader="dot" w:pos="8306"/>
        </w:tabs>
      </w:pPr>
      <w:hyperlink w:anchor="_Toc16749" w:history="1">
        <w:r w:rsidR="002B42D4">
          <w:rPr>
            <w:rFonts w:ascii="微软雅黑" w:eastAsia="微软雅黑" w:hAnsi="微软雅黑" w:cs="微软雅黑" w:hint="eastAsia"/>
          </w:rPr>
          <w:t>10. Stop Getting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tab/>
        </w:r>
        <w:r>
          <w:fldChar w:fldCharType="begin"/>
        </w:r>
        <w:r w:rsidR="002B42D4">
          <w:instrText xml:space="preserve"> PAGEREF _Toc16749 </w:instrText>
        </w:r>
        <w:r>
          <w:fldChar w:fldCharType="separate"/>
        </w:r>
        <w:r w:rsidR="002B42D4">
          <w:t>11</w:t>
        </w:r>
        <w:r>
          <w:fldChar w:fldCharType="end"/>
        </w:r>
      </w:hyperlink>
    </w:p>
    <w:p w:rsidR="008C0C5C" w:rsidRDefault="001B1CB0">
      <w:pPr>
        <w:pStyle w:val="30"/>
        <w:tabs>
          <w:tab w:val="right" w:leader="dot" w:pos="8306"/>
        </w:tabs>
      </w:pPr>
      <w:hyperlink w:anchor="_Toc27813" w:history="1">
        <w:r w:rsidR="002B42D4">
          <w:rPr>
            <w:rFonts w:hint="eastAsia"/>
          </w:rPr>
          <w:t>Description</w:t>
        </w:r>
        <w:r w:rsidR="002B42D4">
          <w:tab/>
        </w:r>
        <w:r>
          <w:fldChar w:fldCharType="begin"/>
        </w:r>
        <w:r w:rsidR="002B42D4">
          <w:instrText xml:space="preserve"> PAGEREF _Toc27813 </w:instrText>
        </w:r>
        <w:r>
          <w:fldChar w:fldCharType="separate"/>
        </w:r>
        <w:r w:rsidR="002B42D4">
          <w:t>11</w:t>
        </w:r>
        <w:r>
          <w:fldChar w:fldCharType="end"/>
        </w:r>
      </w:hyperlink>
    </w:p>
    <w:p w:rsidR="008C0C5C" w:rsidRDefault="001B1CB0">
      <w:pPr>
        <w:pStyle w:val="30"/>
        <w:tabs>
          <w:tab w:val="right" w:leader="dot" w:pos="8306"/>
        </w:tabs>
      </w:pPr>
      <w:hyperlink w:anchor="_Toc100" w:history="1">
        <w:r w:rsidR="002B42D4">
          <w:rPr>
            <w:rFonts w:hint="eastAsia"/>
          </w:rPr>
          <w:t>Parameters</w:t>
        </w:r>
        <w:r w:rsidR="002B42D4">
          <w:tab/>
        </w:r>
        <w:r>
          <w:fldChar w:fldCharType="begin"/>
        </w:r>
        <w:r w:rsidR="002B42D4">
          <w:instrText xml:space="preserve"> PAGEREF _Toc100 </w:instrText>
        </w:r>
        <w:r>
          <w:fldChar w:fldCharType="separate"/>
        </w:r>
        <w:r w:rsidR="002B42D4">
          <w:t>11</w:t>
        </w:r>
        <w:r>
          <w:fldChar w:fldCharType="end"/>
        </w:r>
      </w:hyperlink>
    </w:p>
    <w:p w:rsidR="008C0C5C" w:rsidRDefault="001B1CB0">
      <w:pPr>
        <w:pStyle w:val="20"/>
        <w:tabs>
          <w:tab w:val="right" w:leader="dot" w:pos="8306"/>
        </w:tabs>
      </w:pPr>
      <w:hyperlink w:anchor="_Toc18145" w:history="1">
        <w:r w:rsidR="002B42D4">
          <w:rPr>
            <w:rFonts w:ascii="微软雅黑" w:eastAsia="微软雅黑" w:hAnsi="微软雅黑" w:cs="微软雅黑" w:hint="eastAsia"/>
          </w:rPr>
          <w:t xml:space="preserve">11. Get </w:t>
        </w:r>
        <w:r w:rsidR="002B42D4">
          <w:rPr>
            <w:rFonts w:ascii="微软雅黑" w:eastAsia="微软雅黑" w:hAnsi="微软雅黑" w:cs="微软雅黑"/>
          </w:rPr>
          <w:t>The Signal Strength</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_Toc18145 </w:instrText>
        </w:r>
        <w:r>
          <w:fldChar w:fldCharType="separate"/>
        </w:r>
        <w:r w:rsidR="002B42D4">
          <w:t>11</w:t>
        </w:r>
        <w:r>
          <w:fldChar w:fldCharType="end"/>
        </w:r>
      </w:hyperlink>
    </w:p>
    <w:p w:rsidR="008C0C5C" w:rsidRDefault="001B1CB0">
      <w:pPr>
        <w:pStyle w:val="30"/>
        <w:tabs>
          <w:tab w:val="right" w:leader="dot" w:pos="8306"/>
        </w:tabs>
      </w:pPr>
      <w:hyperlink w:anchor="_Toc26736" w:history="1">
        <w:r w:rsidR="002B42D4">
          <w:rPr>
            <w:rFonts w:hint="eastAsia"/>
          </w:rPr>
          <w:t>Description</w:t>
        </w:r>
        <w:r w:rsidR="002B42D4">
          <w:tab/>
        </w:r>
        <w:r>
          <w:fldChar w:fldCharType="begin"/>
        </w:r>
        <w:r w:rsidR="002B42D4">
          <w:instrText xml:space="preserve"> PAGEREF _Toc26736 </w:instrText>
        </w:r>
        <w:r>
          <w:fldChar w:fldCharType="separate"/>
        </w:r>
        <w:r w:rsidR="002B42D4">
          <w:t>11</w:t>
        </w:r>
        <w:r>
          <w:fldChar w:fldCharType="end"/>
        </w:r>
      </w:hyperlink>
    </w:p>
    <w:p w:rsidR="008C0C5C" w:rsidRDefault="001B1CB0">
      <w:pPr>
        <w:pStyle w:val="30"/>
        <w:tabs>
          <w:tab w:val="right" w:leader="dot" w:pos="8306"/>
        </w:tabs>
      </w:pPr>
      <w:hyperlink w:anchor="_Toc30242" w:history="1">
        <w:r w:rsidR="002B42D4">
          <w:rPr>
            <w:rFonts w:hint="eastAsia"/>
          </w:rPr>
          <w:t>Parameters</w:t>
        </w:r>
        <w:r w:rsidR="002B42D4">
          <w:tab/>
        </w:r>
        <w:r>
          <w:fldChar w:fldCharType="begin"/>
        </w:r>
        <w:r w:rsidR="002B42D4">
          <w:instrText xml:space="preserve"> PAGEREF _Toc30242 </w:instrText>
        </w:r>
        <w:r>
          <w:fldChar w:fldCharType="separate"/>
        </w:r>
        <w:r w:rsidR="002B42D4">
          <w:t>11</w:t>
        </w:r>
        <w:r>
          <w:fldChar w:fldCharType="end"/>
        </w:r>
      </w:hyperlink>
    </w:p>
    <w:p w:rsidR="008C0C5C" w:rsidRDefault="001B1CB0">
      <w:pPr>
        <w:pStyle w:val="20"/>
        <w:tabs>
          <w:tab w:val="right" w:leader="dot" w:pos="8306"/>
        </w:tabs>
      </w:pPr>
      <w:hyperlink w:anchor="_Toc16797" w:history="1">
        <w:r w:rsidR="002B42D4">
          <w:rPr>
            <w:rFonts w:ascii="微软雅黑" w:eastAsia="微软雅黑" w:hAnsi="微软雅黑" w:cs="微软雅黑" w:hint="eastAsia"/>
          </w:rPr>
          <w:t xml:space="preserve">12. Stop Getting </w:t>
        </w:r>
        <w:r w:rsidR="002B42D4">
          <w:rPr>
            <w:rFonts w:ascii="微软雅黑" w:eastAsia="微软雅黑" w:hAnsi="微软雅黑" w:cs="微软雅黑"/>
          </w:rPr>
          <w:t>The Signal Strength</w:t>
        </w:r>
        <w:r w:rsidR="002B42D4">
          <w:tab/>
        </w:r>
        <w:r>
          <w:fldChar w:fldCharType="begin"/>
        </w:r>
        <w:r w:rsidR="002B42D4">
          <w:instrText xml:space="preserve"> PAGEREF _Toc16797 </w:instrText>
        </w:r>
        <w:r>
          <w:fldChar w:fldCharType="separate"/>
        </w:r>
        <w:r w:rsidR="002B42D4">
          <w:t>12</w:t>
        </w:r>
        <w:r>
          <w:fldChar w:fldCharType="end"/>
        </w:r>
      </w:hyperlink>
    </w:p>
    <w:p w:rsidR="008C0C5C" w:rsidRDefault="001B1CB0">
      <w:pPr>
        <w:pStyle w:val="30"/>
        <w:tabs>
          <w:tab w:val="right" w:leader="dot" w:pos="8306"/>
        </w:tabs>
      </w:pPr>
      <w:hyperlink w:anchor="_Toc24166" w:history="1">
        <w:r w:rsidR="002B42D4">
          <w:rPr>
            <w:rFonts w:hint="eastAsia"/>
          </w:rPr>
          <w:t>Description</w:t>
        </w:r>
        <w:r w:rsidR="002B42D4">
          <w:tab/>
        </w:r>
        <w:r>
          <w:fldChar w:fldCharType="begin"/>
        </w:r>
        <w:r w:rsidR="002B42D4">
          <w:instrText xml:space="preserve"> PAGEREF _Toc24166 </w:instrText>
        </w:r>
        <w:r>
          <w:fldChar w:fldCharType="separate"/>
        </w:r>
        <w:r w:rsidR="002B42D4">
          <w:t>12</w:t>
        </w:r>
        <w:r>
          <w:fldChar w:fldCharType="end"/>
        </w:r>
      </w:hyperlink>
    </w:p>
    <w:p w:rsidR="008C0C5C" w:rsidRDefault="001B1CB0">
      <w:pPr>
        <w:pStyle w:val="30"/>
        <w:tabs>
          <w:tab w:val="right" w:leader="dot" w:pos="8306"/>
        </w:tabs>
      </w:pPr>
      <w:hyperlink w:anchor="_Toc13201" w:history="1">
        <w:r w:rsidR="002B42D4">
          <w:rPr>
            <w:rFonts w:hint="eastAsia"/>
          </w:rPr>
          <w:t>Parameters</w:t>
        </w:r>
        <w:r w:rsidR="002B42D4">
          <w:tab/>
        </w:r>
        <w:r>
          <w:fldChar w:fldCharType="begin"/>
        </w:r>
        <w:r w:rsidR="002B42D4">
          <w:instrText xml:space="preserve"> PAGEREF _Toc13201 </w:instrText>
        </w:r>
        <w:r>
          <w:fldChar w:fldCharType="separate"/>
        </w:r>
        <w:r w:rsidR="002B42D4">
          <w:t>12</w:t>
        </w:r>
        <w:r>
          <w:fldChar w:fldCharType="end"/>
        </w:r>
      </w:hyperlink>
    </w:p>
    <w:p w:rsidR="008C0C5C" w:rsidRDefault="001B1CB0">
      <w:pPr>
        <w:pStyle w:val="20"/>
        <w:tabs>
          <w:tab w:val="right" w:leader="dot" w:pos="8306"/>
        </w:tabs>
      </w:pPr>
      <w:hyperlink w:anchor="_Toc30189" w:history="1">
        <w:r w:rsidR="002B42D4">
          <w:rPr>
            <w:rFonts w:ascii="微软雅黑" w:eastAsia="微软雅黑" w:hAnsi="微软雅黑" w:cs="微软雅黑" w:hint="eastAsia"/>
          </w:rPr>
          <w:t>13. Get Sleep Report</w:t>
        </w:r>
        <w:r w:rsidR="002B42D4">
          <w:tab/>
        </w:r>
        <w:r>
          <w:fldChar w:fldCharType="begin"/>
        </w:r>
        <w:r w:rsidR="002B42D4">
          <w:instrText xml:space="preserve"> PAGEREF _Toc30189 </w:instrText>
        </w:r>
        <w:r>
          <w:fldChar w:fldCharType="separate"/>
        </w:r>
        <w:r w:rsidR="002B42D4">
          <w:t>12</w:t>
        </w:r>
        <w:r>
          <w:fldChar w:fldCharType="end"/>
        </w:r>
      </w:hyperlink>
    </w:p>
    <w:p w:rsidR="008C0C5C" w:rsidRDefault="001B1CB0">
      <w:pPr>
        <w:pStyle w:val="30"/>
        <w:tabs>
          <w:tab w:val="right" w:leader="dot" w:pos="8306"/>
        </w:tabs>
      </w:pPr>
      <w:hyperlink w:anchor="_Toc23539" w:history="1">
        <w:r w:rsidR="002B42D4">
          <w:rPr>
            <w:rFonts w:hint="eastAsia"/>
          </w:rPr>
          <w:t>Description</w:t>
        </w:r>
        <w:r w:rsidR="002B42D4">
          <w:tab/>
        </w:r>
        <w:r>
          <w:fldChar w:fldCharType="begin"/>
        </w:r>
        <w:r w:rsidR="002B42D4">
          <w:instrText xml:space="preserve"> PAGEREF _Toc23539 </w:instrText>
        </w:r>
        <w:r>
          <w:fldChar w:fldCharType="separate"/>
        </w:r>
        <w:r w:rsidR="002B42D4">
          <w:t>12</w:t>
        </w:r>
        <w:r>
          <w:fldChar w:fldCharType="end"/>
        </w:r>
      </w:hyperlink>
    </w:p>
    <w:p w:rsidR="008C0C5C" w:rsidRDefault="001B1CB0">
      <w:pPr>
        <w:pStyle w:val="30"/>
        <w:tabs>
          <w:tab w:val="right" w:leader="dot" w:pos="8306"/>
        </w:tabs>
      </w:pPr>
      <w:hyperlink w:anchor="_Toc2692" w:history="1">
        <w:r w:rsidR="002B42D4">
          <w:rPr>
            <w:rFonts w:hint="eastAsia"/>
          </w:rPr>
          <w:t>Parameters</w:t>
        </w:r>
        <w:r w:rsidR="002B42D4">
          <w:tab/>
        </w:r>
        <w:r>
          <w:fldChar w:fldCharType="begin"/>
        </w:r>
        <w:r w:rsidR="002B42D4">
          <w:instrText xml:space="preserve"> PAGEREF _Toc2692 </w:instrText>
        </w:r>
        <w:r>
          <w:fldChar w:fldCharType="separate"/>
        </w:r>
        <w:r w:rsidR="002B42D4">
          <w:t>12</w:t>
        </w:r>
        <w:r>
          <w:fldChar w:fldCharType="end"/>
        </w:r>
      </w:hyperlink>
    </w:p>
    <w:p w:rsidR="008C0C5C" w:rsidRDefault="001B1CB0">
      <w:pPr>
        <w:pStyle w:val="20"/>
        <w:tabs>
          <w:tab w:val="right" w:leader="dot" w:pos="8306"/>
        </w:tabs>
      </w:pPr>
      <w:hyperlink w:anchor="_Toc25876" w:history="1">
        <w:r w:rsidR="002B42D4">
          <w:rPr>
            <w:rFonts w:ascii="微软雅黑" w:eastAsia="微软雅黑" w:hAnsi="微软雅黑" w:cs="微软雅黑" w:hint="eastAsia"/>
          </w:rPr>
          <w:t xml:space="preserve">14.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1</w:t>
        </w:r>
        <w:r w:rsidR="002B42D4">
          <w:tab/>
        </w:r>
        <w:r>
          <w:fldChar w:fldCharType="begin"/>
        </w:r>
        <w:r w:rsidR="002B42D4">
          <w:instrText xml:space="preserve"> PAGEREF _Toc25876 </w:instrText>
        </w:r>
        <w:r>
          <w:fldChar w:fldCharType="separate"/>
        </w:r>
        <w:r w:rsidR="002B42D4">
          <w:t>13</w:t>
        </w:r>
        <w:r>
          <w:fldChar w:fldCharType="end"/>
        </w:r>
      </w:hyperlink>
    </w:p>
    <w:p w:rsidR="008C0C5C" w:rsidRDefault="001B1CB0">
      <w:pPr>
        <w:pStyle w:val="30"/>
        <w:tabs>
          <w:tab w:val="right" w:leader="dot" w:pos="8306"/>
        </w:tabs>
      </w:pPr>
      <w:hyperlink w:anchor="_Toc18955" w:history="1">
        <w:r w:rsidR="002B42D4">
          <w:rPr>
            <w:rFonts w:hint="eastAsia"/>
          </w:rPr>
          <w:t>Description</w:t>
        </w:r>
        <w:r w:rsidR="002B42D4">
          <w:tab/>
        </w:r>
        <w:r>
          <w:fldChar w:fldCharType="begin"/>
        </w:r>
        <w:r w:rsidR="002B42D4">
          <w:instrText xml:space="preserve"> PAGEREF _Toc18955 </w:instrText>
        </w:r>
        <w:r>
          <w:fldChar w:fldCharType="separate"/>
        </w:r>
        <w:r w:rsidR="002B42D4">
          <w:t>13</w:t>
        </w:r>
        <w:r>
          <w:fldChar w:fldCharType="end"/>
        </w:r>
      </w:hyperlink>
    </w:p>
    <w:p w:rsidR="008C0C5C" w:rsidRDefault="001B1CB0">
      <w:pPr>
        <w:pStyle w:val="30"/>
        <w:tabs>
          <w:tab w:val="right" w:leader="dot" w:pos="8306"/>
        </w:tabs>
      </w:pPr>
      <w:hyperlink w:anchor="_Toc1761" w:history="1">
        <w:r w:rsidR="002B42D4">
          <w:rPr>
            <w:rFonts w:hint="eastAsia"/>
          </w:rPr>
          <w:t>Parameters</w:t>
        </w:r>
        <w:r w:rsidR="002B42D4">
          <w:tab/>
        </w:r>
        <w:r>
          <w:fldChar w:fldCharType="begin"/>
        </w:r>
        <w:r w:rsidR="002B42D4">
          <w:instrText xml:space="preserve"> PAGEREF _Toc1761 </w:instrText>
        </w:r>
        <w:r>
          <w:fldChar w:fldCharType="separate"/>
        </w:r>
        <w:r w:rsidR="002B42D4">
          <w:t>13</w:t>
        </w:r>
        <w:r>
          <w:fldChar w:fldCharType="end"/>
        </w:r>
      </w:hyperlink>
    </w:p>
    <w:p w:rsidR="008C0C5C" w:rsidRDefault="001B1CB0">
      <w:pPr>
        <w:pStyle w:val="20"/>
        <w:tabs>
          <w:tab w:val="right" w:leader="dot" w:pos="8306"/>
        </w:tabs>
      </w:pPr>
      <w:hyperlink w:anchor="_Toc28700" w:history="1">
        <w:r w:rsidR="002B42D4">
          <w:rPr>
            <w:rFonts w:ascii="微软雅黑" w:eastAsia="微软雅黑" w:hAnsi="微软雅黑" w:cs="微软雅黑" w:hint="eastAsia"/>
          </w:rPr>
          <w:t xml:space="preserve">15.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2</w:t>
        </w:r>
        <w:r w:rsidR="002B42D4">
          <w:tab/>
        </w:r>
        <w:r>
          <w:fldChar w:fldCharType="begin"/>
        </w:r>
        <w:r w:rsidR="002B42D4">
          <w:instrText xml:space="preserve"> PAGEREF _Toc28700 </w:instrText>
        </w:r>
        <w:r>
          <w:fldChar w:fldCharType="separate"/>
        </w:r>
        <w:r w:rsidR="002B42D4">
          <w:t>13</w:t>
        </w:r>
        <w:r>
          <w:fldChar w:fldCharType="end"/>
        </w:r>
      </w:hyperlink>
    </w:p>
    <w:p w:rsidR="008C0C5C" w:rsidRDefault="001B1CB0">
      <w:pPr>
        <w:pStyle w:val="30"/>
        <w:tabs>
          <w:tab w:val="right" w:leader="dot" w:pos="8306"/>
        </w:tabs>
      </w:pPr>
      <w:hyperlink w:anchor="_Toc27751" w:history="1">
        <w:r w:rsidR="002B42D4">
          <w:rPr>
            <w:rFonts w:hint="eastAsia"/>
          </w:rPr>
          <w:t>Description</w:t>
        </w:r>
        <w:r w:rsidR="002B42D4">
          <w:tab/>
        </w:r>
        <w:r>
          <w:fldChar w:fldCharType="begin"/>
        </w:r>
        <w:r w:rsidR="002B42D4">
          <w:instrText xml:space="preserve"> PAGEREF _Toc27751 </w:instrText>
        </w:r>
        <w:r>
          <w:fldChar w:fldCharType="separate"/>
        </w:r>
        <w:r w:rsidR="002B42D4">
          <w:t>13</w:t>
        </w:r>
        <w:r>
          <w:fldChar w:fldCharType="end"/>
        </w:r>
      </w:hyperlink>
    </w:p>
    <w:p w:rsidR="008C0C5C" w:rsidRDefault="001B1CB0">
      <w:pPr>
        <w:pStyle w:val="30"/>
        <w:tabs>
          <w:tab w:val="right" w:leader="dot" w:pos="8306"/>
        </w:tabs>
      </w:pPr>
      <w:hyperlink w:anchor="_Toc18945" w:history="1">
        <w:r w:rsidR="002B42D4">
          <w:rPr>
            <w:rFonts w:hint="eastAsia"/>
          </w:rPr>
          <w:t>Parameters</w:t>
        </w:r>
        <w:r w:rsidR="002B42D4">
          <w:tab/>
        </w:r>
        <w:r>
          <w:fldChar w:fldCharType="begin"/>
        </w:r>
        <w:r w:rsidR="002B42D4">
          <w:instrText xml:space="preserve"> PAGEREF _Toc18945 </w:instrText>
        </w:r>
        <w:r>
          <w:fldChar w:fldCharType="separate"/>
        </w:r>
        <w:r w:rsidR="002B42D4">
          <w:t>13</w:t>
        </w:r>
        <w:r>
          <w:fldChar w:fldCharType="end"/>
        </w:r>
      </w:hyperlink>
    </w:p>
    <w:p w:rsidR="008C0C5C" w:rsidRDefault="001B1CB0">
      <w:pPr>
        <w:pStyle w:val="10"/>
        <w:tabs>
          <w:tab w:val="right" w:leader="dot" w:pos="8306"/>
        </w:tabs>
      </w:pPr>
      <w:hyperlink w:anchor="_Toc2672" w:history="1">
        <w:r w:rsidR="002B42D4">
          <w:rPr>
            <w:rFonts w:ascii="微软雅黑" w:eastAsia="微软雅黑" w:hAnsi="微软雅黑" w:cs="微软雅黑"/>
          </w:rPr>
          <w:t xml:space="preserve">四、 </w:t>
        </w:r>
        <w:r w:rsidR="002B42D4">
          <w:rPr>
            <w:rFonts w:ascii="微软雅黑" w:eastAsia="微软雅黑" w:hAnsi="微软雅黑" w:cs="微软雅黑" w:hint="eastAsia"/>
          </w:rPr>
          <w:t>Object Description</w:t>
        </w:r>
        <w:r w:rsidR="002B42D4">
          <w:tab/>
        </w:r>
        <w:r>
          <w:fldChar w:fldCharType="begin"/>
        </w:r>
        <w:r w:rsidR="002B42D4">
          <w:instrText xml:space="preserve"> PAGEREF _Toc2672 </w:instrText>
        </w:r>
        <w:r>
          <w:fldChar w:fldCharType="separate"/>
        </w:r>
        <w:r w:rsidR="002B42D4">
          <w:t>14</w:t>
        </w:r>
        <w:r>
          <w:fldChar w:fldCharType="end"/>
        </w:r>
      </w:hyperlink>
    </w:p>
    <w:p w:rsidR="008C0C5C" w:rsidRDefault="001B1CB0">
      <w:pPr>
        <w:pStyle w:val="20"/>
        <w:tabs>
          <w:tab w:val="right" w:leader="dot" w:pos="8306"/>
        </w:tabs>
      </w:pPr>
      <w:hyperlink w:anchor="_Toc2914" w:history="1">
        <w:r w:rsidR="002B42D4">
          <w:rPr>
            <w:rFonts w:hint="eastAsia"/>
          </w:rPr>
          <w:t>StatusCode</w:t>
        </w:r>
        <w:r w:rsidR="002B42D4">
          <w:tab/>
        </w:r>
        <w:r>
          <w:fldChar w:fldCharType="begin"/>
        </w:r>
        <w:r w:rsidR="002B42D4">
          <w:instrText xml:space="preserve"> PAGEREF _Toc2914 </w:instrText>
        </w:r>
        <w:r>
          <w:fldChar w:fldCharType="separate"/>
        </w:r>
        <w:r w:rsidR="002B42D4">
          <w:t>14</w:t>
        </w:r>
        <w:r>
          <w:fldChar w:fldCharType="end"/>
        </w:r>
      </w:hyperlink>
    </w:p>
    <w:p w:rsidR="008C0C5C" w:rsidRDefault="001B1CB0">
      <w:pPr>
        <w:pStyle w:val="30"/>
        <w:tabs>
          <w:tab w:val="right" w:leader="dot" w:pos="8306"/>
        </w:tabs>
      </w:pPr>
      <w:hyperlink w:anchor="_Toc6139" w:history="1">
        <w:r w:rsidR="002B42D4">
          <w:rPr>
            <w:rFonts w:hint="eastAsia"/>
          </w:rPr>
          <w:t>Description</w:t>
        </w:r>
        <w:r w:rsidR="002B42D4">
          <w:tab/>
        </w:r>
        <w:r>
          <w:fldChar w:fldCharType="begin"/>
        </w:r>
        <w:r w:rsidR="002B42D4">
          <w:instrText xml:space="preserve"> PAGEREF _Toc6139 </w:instrText>
        </w:r>
        <w:r>
          <w:fldChar w:fldCharType="separate"/>
        </w:r>
        <w:r w:rsidR="002B42D4">
          <w:t>14</w:t>
        </w:r>
        <w:r>
          <w:fldChar w:fldCharType="end"/>
        </w:r>
      </w:hyperlink>
    </w:p>
    <w:p w:rsidR="008C0C5C" w:rsidRDefault="001B1CB0">
      <w:pPr>
        <w:pStyle w:val="30"/>
        <w:tabs>
          <w:tab w:val="right" w:leader="dot" w:pos="8306"/>
        </w:tabs>
      </w:pPr>
      <w:hyperlink w:anchor="_Toc335" w:history="1">
        <w:r w:rsidR="002B42D4">
          <w:rPr>
            <w:rFonts w:hint="eastAsia"/>
          </w:rPr>
          <w:t>Fields</w:t>
        </w:r>
        <w:r w:rsidR="002B42D4">
          <w:tab/>
        </w:r>
        <w:r>
          <w:fldChar w:fldCharType="begin"/>
        </w:r>
        <w:r w:rsidR="002B42D4">
          <w:instrText xml:space="preserve"> PAGEREF _Toc335 </w:instrText>
        </w:r>
        <w:r>
          <w:fldChar w:fldCharType="separate"/>
        </w:r>
        <w:r w:rsidR="002B42D4">
          <w:t>14</w:t>
        </w:r>
        <w:r>
          <w:fldChar w:fldCharType="end"/>
        </w:r>
      </w:hyperlink>
    </w:p>
    <w:p w:rsidR="008C0C5C" w:rsidRDefault="001B1CB0">
      <w:pPr>
        <w:pStyle w:val="20"/>
        <w:tabs>
          <w:tab w:val="right" w:leader="dot" w:pos="8306"/>
        </w:tabs>
      </w:pPr>
      <w:hyperlink w:anchor="_Toc8106" w:history="1">
        <w:r w:rsidR="002B42D4">
          <w:rPr>
            <w:rFonts w:hint="eastAsia"/>
          </w:rPr>
          <w:t>DeviceCode</w:t>
        </w:r>
        <w:r w:rsidR="002B42D4">
          <w:tab/>
        </w:r>
        <w:r>
          <w:fldChar w:fldCharType="begin"/>
        </w:r>
        <w:r w:rsidR="002B42D4">
          <w:instrText xml:space="preserve"> PAGEREF _Toc8106 </w:instrText>
        </w:r>
        <w:r>
          <w:fldChar w:fldCharType="separate"/>
        </w:r>
        <w:r w:rsidR="002B42D4">
          <w:t>14</w:t>
        </w:r>
        <w:r>
          <w:fldChar w:fldCharType="end"/>
        </w:r>
      </w:hyperlink>
    </w:p>
    <w:p w:rsidR="008C0C5C" w:rsidRDefault="001B1CB0">
      <w:pPr>
        <w:pStyle w:val="30"/>
        <w:tabs>
          <w:tab w:val="right" w:leader="dot" w:pos="8306"/>
        </w:tabs>
      </w:pPr>
      <w:hyperlink w:anchor="_Toc24199" w:history="1">
        <w:r w:rsidR="002B42D4">
          <w:rPr>
            <w:rFonts w:hint="eastAsia"/>
          </w:rPr>
          <w:t>Description</w:t>
        </w:r>
        <w:r w:rsidR="002B42D4">
          <w:tab/>
        </w:r>
        <w:r>
          <w:fldChar w:fldCharType="begin"/>
        </w:r>
        <w:r w:rsidR="002B42D4">
          <w:instrText xml:space="preserve"> PAGEREF _Toc24199 </w:instrText>
        </w:r>
        <w:r>
          <w:fldChar w:fldCharType="separate"/>
        </w:r>
        <w:r w:rsidR="002B42D4">
          <w:t>14</w:t>
        </w:r>
        <w:r>
          <w:fldChar w:fldCharType="end"/>
        </w:r>
      </w:hyperlink>
    </w:p>
    <w:p w:rsidR="008C0C5C" w:rsidRDefault="001B1CB0">
      <w:pPr>
        <w:pStyle w:val="30"/>
        <w:tabs>
          <w:tab w:val="right" w:leader="dot" w:pos="8306"/>
        </w:tabs>
      </w:pPr>
      <w:hyperlink w:anchor="_Toc6483" w:history="1">
        <w:r w:rsidR="002B42D4">
          <w:rPr>
            <w:rFonts w:hint="eastAsia"/>
          </w:rPr>
          <w:t>Fields</w:t>
        </w:r>
        <w:r w:rsidR="002B42D4">
          <w:tab/>
        </w:r>
        <w:r>
          <w:fldChar w:fldCharType="begin"/>
        </w:r>
        <w:r w:rsidR="002B42D4">
          <w:instrText xml:space="preserve"> PAGEREF _Toc6483 </w:instrText>
        </w:r>
        <w:r>
          <w:fldChar w:fldCharType="separate"/>
        </w:r>
        <w:r w:rsidR="002B42D4">
          <w:t>14</w:t>
        </w:r>
        <w:r>
          <w:fldChar w:fldCharType="end"/>
        </w:r>
      </w:hyperlink>
    </w:p>
    <w:p w:rsidR="008C0C5C" w:rsidRDefault="001B1CB0">
      <w:pPr>
        <w:pStyle w:val="20"/>
        <w:tabs>
          <w:tab w:val="right" w:leader="dot" w:pos="8306"/>
        </w:tabs>
      </w:pPr>
      <w:hyperlink w:anchor="_Toc29498" w:history="1">
        <w:r w:rsidR="00445C34">
          <w:rPr>
            <w:rFonts w:hint="eastAsia"/>
          </w:rPr>
          <w:t>IResultCallback</w:t>
        </w:r>
        <w:r w:rsidR="002B42D4">
          <w:rPr>
            <w:rFonts w:hint="eastAsia"/>
          </w:rPr>
          <w:t>&lt;T&gt;</w:t>
        </w:r>
        <w:r w:rsidR="002B42D4">
          <w:tab/>
        </w:r>
        <w:r>
          <w:fldChar w:fldCharType="begin"/>
        </w:r>
        <w:r w:rsidR="002B42D4">
          <w:instrText xml:space="preserve"> PAGEREF _Toc29498 </w:instrText>
        </w:r>
        <w:r>
          <w:fldChar w:fldCharType="separate"/>
        </w:r>
        <w:r w:rsidR="002B42D4">
          <w:t>15</w:t>
        </w:r>
        <w:r>
          <w:fldChar w:fldCharType="end"/>
        </w:r>
      </w:hyperlink>
    </w:p>
    <w:p w:rsidR="008C0C5C" w:rsidRDefault="001B1CB0">
      <w:pPr>
        <w:pStyle w:val="30"/>
        <w:tabs>
          <w:tab w:val="right" w:leader="dot" w:pos="8306"/>
        </w:tabs>
      </w:pPr>
      <w:hyperlink w:anchor="_Toc13650" w:history="1">
        <w:r w:rsidR="002B42D4">
          <w:rPr>
            <w:rFonts w:hint="eastAsia"/>
          </w:rPr>
          <w:t>Description</w:t>
        </w:r>
        <w:r w:rsidR="002B42D4">
          <w:tab/>
        </w:r>
        <w:r>
          <w:fldChar w:fldCharType="begin"/>
        </w:r>
        <w:r w:rsidR="002B42D4">
          <w:instrText xml:space="preserve"> PAGEREF _Toc13650 </w:instrText>
        </w:r>
        <w:r>
          <w:fldChar w:fldCharType="separate"/>
        </w:r>
        <w:r w:rsidR="002B42D4">
          <w:t>15</w:t>
        </w:r>
        <w:r>
          <w:fldChar w:fldCharType="end"/>
        </w:r>
      </w:hyperlink>
    </w:p>
    <w:p w:rsidR="008C0C5C" w:rsidRDefault="001B1CB0">
      <w:pPr>
        <w:pStyle w:val="30"/>
        <w:tabs>
          <w:tab w:val="right" w:leader="dot" w:pos="8306"/>
        </w:tabs>
      </w:pPr>
      <w:hyperlink w:anchor="_Toc29589" w:history="1">
        <w:r w:rsidR="002B42D4">
          <w:rPr>
            <w:rFonts w:hint="eastAsia"/>
          </w:rPr>
          <w:t>Function</w:t>
        </w:r>
        <w:r w:rsidR="002B42D4">
          <w:tab/>
        </w:r>
        <w:r>
          <w:fldChar w:fldCharType="begin"/>
        </w:r>
        <w:r w:rsidR="002B42D4">
          <w:instrText xml:space="preserve"> PAGEREF _Toc29589 </w:instrText>
        </w:r>
        <w:r>
          <w:fldChar w:fldCharType="separate"/>
        </w:r>
        <w:r w:rsidR="002B42D4">
          <w:t>15</w:t>
        </w:r>
        <w:r>
          <w:fldChar w:fldCharType="end"/>
        </w:r>
      </w:hyperlink>
    </w:p>
    <w:p w:rsidR="008C0C5C" w:rsidRDefault="001B1CB0">
      <w:pPr>
        <w:pStyle w:val="20"/>
        <w:tabs>
          <w:tab w:val="right" w:leader="dot" w:pos="8306"/>
        </w:tabs>
      </w:pPr>
      <w:hyperlink w:anchor="_Toc3931" w:history="1">
        <w:r w:rsidR="002B42D4">
          <w:rPr>
            <w:rFonts w:hint="eastAsia"/>
          </w:rPr>
          <w:t>CallbackData&lt;T&gt;</w:t>
        </w:r>
        <w:r w:rsidR="002B42D4">
          <w:tab/>
        </w:r>
        <w:r>
          <w:fldChar w:fldCharType="begin"/>
        </w:r>
        <w:r w:rsidR="002B42D4">
          <w:instrText xml:space="preserve"> PAGEREF _Toc3931 </w:instrText>
        </w:r>
        <w:r>
          <w:fldChar w:fldCharType="separate"/>
        </w:r>
        <w:r w:rsidR="002B42D4">
          <w:t>15</w:t>
        </w:r>
        <w:r>
          <w:fldChar w:fldCharType="end"/>
        </w:r>
      </w:hyperlink>
    </w:p>
    <w:p w:rsidR="008C0C5C" w:rsidRDefault="001B1CB0">
      <w:pPr>
        <w:pStyle w:val="30"/>
        <w:tabs>
          <w:tab w:val="right" w:leader="dot" w:pos="8306"/>
        </w:tabs>
      </w:pPr>
      <w:hyperlink w:anchor="_Toc19406" w:history="1">
        <w:r w:rsidR="002B42D4">
          <w:rPr>
            <w:rFonts w:hint="eastAsia"/>
          </w:rPr>
          <w:t>Description</w:t>
        </w:r>
        <w:r w:rsidR="002B42D4">
          <w:tab/>
        </w:r>
        <w:r>
          <w:fldChar w:fldCharType="begin"/>
        </w:r>
        <w:r w:rsidR="002B42D4">
          <w:instrText xml:space="preserve"> PAGEREF _Toc19406 </w:instrText>
        </w:r>
        <w:r>
          <w:fldChar w:fldCharType="separate"/>
        </w:r>
        <w:r w:rsidR="002B42D4">
          <w:t>15</w:t>
        </w:r>
        <w:r>
          <w:fldChar w:fldCharType="end"/>
        </w:r>
      </w:hyperlink>
    </w:p>
    <w:p w:rsidR="008C0C5C" w:rsidRDefault="001B1CB0">
      <w:pPr>
        <w:pStyle w:val="30"/>
        <w:tabs>
          <w:tab w:val="right" w:leader="dot" w:pos="8306"/>
        </w:tabs>
      </w:pPr>
      <w:hyperlink w:anchor="_Toc27858" w:history="1">
        <w:r w:rsidR="002B42D4">
          <w:rPr>
            <w:rFonts w:hint="eastAsia"/>
          </w:rPr>
          <w:t>Fields</w:t>
        </w:r>
        <w:r w:rsidR="002B42D4">
          <w:tab/>
        </w:r>
        <w:r>
          <w:fldChar w:fldCharType="begin"/>
        </w:r>
        <w:r w:rsidR="002B42D4">
          <w:instrText xml:space="preserve"> PAGEREF _Toc27858 </w:instrText>
        </w:r>
        <w:r>
          <w:fldChar w:fldCharType="separate"/>
        </w:r>
        <w:r w:rsidR="002B42D4">
          <w:t>15</w:t>
        </w:r>
        <w:r>
          <w:fldChar w:fldCharType="end"/>
        </w:r>
      </w:hyperlink>
    </w:p>
    <w:p w:rsidR="008C0C5C" w:rsidRDefault="001B1CB0">
      <w:pPr>
        <w:pStyle w:val="20"/>
        <w:tabs>
          <w:tab w:val="right" w:leader="dot" w:pos="8306"/>
        </w:tabs>
      </w:pPr>
      <w:hyperlink w:anchor="_Toc13722" w:history="1">
        <w:r w:rsidR="002B42D4">
          <w:rPr>
            <w:rFonts w:hint="eastAsia"/>
          </w:rPr>
          <w:t>LoginBean</w:t>
        </w:r>
        <w:r w:rsidR="002B42D4">
          <w:tab/>
        </w:r>
        <w:r>
          <w:fldChar w:fldCharType="begin"/>
        </w:r>
        <w:r w:rsidR="002B42D4">
          <w:instrText xml:space="preserve"> PAGEREF _Toc13722 </w:instrText>
        </w:r>
        <w:r>
          <w:fldChar w:fldCharType="separate"/>
        </w:r>
        <w:r w:rsidR="002B42D4">
          <w:t>15</w:t>
        </w:r>
        <w:r>
          <w:fldChar w:fldCharType="end"/>
        </w:r>
      </w:hyperlink>
    </w:p>
    <w:p w:rsidR="008C0C5C" w:rsidRDefault="001B1CB0">
      <w:pPr>
        <w:pStyle w:val="30"/>
        <w:tabs>
          <w:tab w:val="right" w:leader="dot" w:pos="8306"/>
        </w:tabs>
      </w:pPr>
      <w:hyperlink w:anchor="_Toc2810" w:history="1">
        <w:r w:rsidR="002B42D4">
          <w:rPr>
            <w:rFonts w:hint="eastAsia"/>
          </w:rPr>
          <w:t>Description</w:t>
        </w:r>
        <w:r w:rsidR="002B42D4">
          <w:tab/>
        </w:r>
        <w:r>
          <w:fldChar w:fldCharType="begin"/>
        </w:r>
        <w:r w:rsidR="002B42D4">
          <w:instrText xml:space="preserve"> PAGEREF _Toc2810 </w:instrText>
        </w:r>
        <w:r>
          <w:fldChar w:fldCharType="separate"/>
        </w:r>
        <w:r w:rsidR="002B42D4">
          <w:t>15</w:t>
        </w:r>
        <w:r>
          <w:fldChar w:fldCharType="end"/>
        </w:r>
      </w:hyperlink>
    </w:p>
    <w:p w:rsidR="008C0C5C" w:rsidRDefault="001B1CB0">
      <w:pPr>
        <w:pStyle w:val="30"/>
        <w:tabs>
          <w:tab w:val="right" w:leader="dot" w:pos="8306"/>
        </w:tabs>
      </w:pPr>
      <w:hyperlink w:anchor="_Toc8740" w:history="1">
        <w:r w:rsidR="002B42D4">
          <w:rPr>
            <w:rFonts w:hint="eastAsia"/>
          </w:rPr>
          <w:t>Fields</w:t>
        </w:r>
        <w:r w:rsidR="002B42D4">
          <w:tab/>
        </w:r>
        <w:r>
          <w:fldChar w:fldCharType="begin"/>
        </w:r>
        <w:r w:rsidR="002B42D4">
          <w:instrText xml:space="preserve"> PAGEREF _Toc8740 </w:instrText>
        </w:r>
        <w:r>
          <w:fldChar w:fldCharType="separate"/>
        </w:r>
        <w:r w:rsidR="002B42D4">
          <w:t>16</w:t>
        </w:r>
        <w:r>
          <w:fldChar w:fldCharType="end"/>
        </w:r>
      </w:hyperlink>
    </w:p>
    <w:p w:rsidR="008C0C5C" w:rsidRDefault="001B1CB0">
      <w:pPr>
        <w:pStyle w:val="20"/>
        <w:tabs>
          <w:tab w:val="right" w:leader="dot" w:pos="8306"/>
        </w:tabs>
      </w:pPr>
      <w:hyperlink w:anchor="_Toc25461" w:history="1">
        <w:r w:rsidR="002B42D4">
          <w:rPr>
            <w:rFonts w:hint="eastAsia"/>
          </w:rPr>
          <w:t>BatteryBean</w:t>
        </w:r>
        <w:r w:rsidR="002B42D4">
          <w:tab/>
        </w:r>
        <w:r>
          <w:fldChar w:fldCharType="begin"/>
        </w:r>
        <w:r w:rsidR="002B42D4">
          <w:instrText xml:space="preserve"> PAGEREF _Toc25461 </w:instrText>
        </w:r>
        <w:r>
          <w:fldChar w:fldCharType="separate"/>
        </w:r>
        <w:r w:rsidR="002B42D4">
          <w:t>16</w:t>
        </w:r>
        <w:r>
          <w:fldChar w:fldCharType="end"/>
        </w:r>
      </w:hyperlink>
    </w:p>
    <w:p w:rsidR="008C0C5C" w:rsidRDefault="001B1CB0">
      <w:pPr>
        <w:pStyle w:val="30"/>
        <w:tabs>
          <w:tab w:val="right" w:leader="dot" w:pos="8306"/>
        </w:tabs>
      </w:pPr>
      <w:hyperlink w:anchor="_Toc25864" w:history="1">
        <w:r w:rsidR="002B42D4">
          <w:rPr>
            <w:rFonts w:hint="eastAsia"/>
          </w:rPr>
          <w:t>Description</w:t>
        </w:r>
        <w:r w:rsidR="002B42D4">
          <w:tab/>
        </w:r>
        <w:r>
          <w:fldChar w:fldCharType="begin"/>
        </w:r>
        <w:r w:rsidR="002B42D4">
          <w:instrText xml:space="preserve"> PAGEREF _Toc25864 </w:instrText>
        </w:r>
        <w:r>
          <w:fldChar w:fldCharType="separate"/>
        </w:r>
        <w:r w:rsidR="002B42D4">
          <w:t>16</w:t>
        </w:r>
        <w:r>
          <w:fldChar w:fldCharType="end"/>
        </w:r>
      </w:hyperlink>
    </w:p>
    <w:p w:rsidR="008C0C5C" w:rsidRDefault="001B1CB0">
      <w:pPr>
        <w:pStyle w:val="30"/>
        <w:tabs>
          <w:tab w:val="right" w:leader="dot" w:pos="8306"/>
        </w:tabs>
      </w:pPr>
      <w:hyperlink w:anchor="_Toc16874" w:history="1">
        <w:r w:rsidR="002B42D4">
          <w:rPr>
            <w:rFonts w:hint="eastAsia"/>
          </w:rPr>
          <w:t>Fields</w:t>
        </w:r>
        <w:r w:rsidR="002B42D4">
          <w:tab/>
        </w:r>
        <w:r>
          <w:fldChar w:fldCharType="begin"/>
        </w:r>
        <w:r w:rsidR="002B42D4">
          <w:instrText xml:space="preserve"> PAGEREF _Toc16874 </w:instrText>
        </w:r>
        <w:r>
          <w:fldChar w:fldCharType="separate"/>
        </w:r>
        <w:r w:rsidR="002B42D4">
          <w:t>16</w:t>
        </w:r>
        <w:r>
          <w:fldChar w:fldCharType="end"/>
        </w:r>
      </w:hyperlink>
    </w:p>
    <w:p w:rsidR="008C0C5C" w:rsidRDefault="001B1CB0">
      <w:pPr>
        <w:pStyle w:val="20"/>
        <w:tabs>
          <w:tab w:val="right" w:leader="dot" w:pos="8306"/>
        </w:tabs>
      </w:pPr>
      <w:hyperlink w:anchor="_Toc12257" w:history="1">
        <w:r w:rsidR="002B42D4">
          <w:rPr>
            <w:rFonts w:hint="eastAsia"/>
          </w:rPr>
          <w:t>RealTimeData</w:t>
        </w:r>
        <w:r w:rsidR="002B42D4">
          <w:tab/>
        </w:r>
        <w:r>
          <w:fldChar w:fldCharType="begin"/>
        </w:r>
        <w:r w:rsidR="002B42D4">
          <w:instrText xml:space="preserve"> PAGEREF _Toc12257 </w:instrText>
        </w:r>
        <w:r>
          <w:fldChar w:fldCharType="separate"/>
        </w:r>
        <w:r w:rsidR="002B42D4">
          <w:t>16</w:t>
        </w:r>
        <w:r>
          <w:fldChar w:fldCharType="end"/>
        </w:r>
      </w:hyperlink>
    </w:p>
    <w:p w:rsidR="008C0C5C" w:rsidRDefault="001B1CB0">
      <w:pPr>
        <w:pStyle w:val="30"/>
        <w:tabs>
          <w:tab w:val="right" w:leader="dot" w:pos="8306"/>
        </w:tabs>
      </w:pPr>
      <w:hyperlink w:anchor="_Toc7126" w:history="1">
        <w:r w:rsidR="002B42D4">
          <w:rPr>
            <w:rFonts w:hint="eastAsia"/>
          </w:rPr>
          <w:t>Description</w:t>
        </w:r>
        <w:r w:rsidR="002B42D4">
          <w:tab/>
        </w:r>
        <w:r>
          <w:fldChar w:fldCharType="begin"/>
        </w:r>
        <w:r w:rsidR="002B42D4">
          <w:instrText xml:space="preserve"> PAGEREF _Toc7126 </w:instrText>
        </w:r>
        <w:r>
          <w:fldChar w:fldCharType="separate"/>
        </w:r>
        <w:r w:rsidR="002B42D4">
          <w:t>16</w:t>
        </w:r>
        <w:r>
          <w:fldChar w:fldCharType="end"/>
        </w:r>
      </w:hyperlink>
    </w:p>
    <w:p w:rsidR="008C0C5C" w:rsidRDefault="001B1CB0">
      <w:pPr>
        <w:pStyle w:val="30"/>
        <w:tabs>
          <w:tab w:val="right" w:leader="dot" w:pos="8306"/>
        </w:tabs>
      </w:pPr>
      <w:hyperlink w:anchor="_Toc11100" w:history="1">
        <w:r w:rsidR="002B42D4">
          <w:rPr>
            <w:rFonts w:hint="eastAsia"/>
          </w:rPr>
          <w:t>Fields</w:t>
        </w:r>
        <w:r w:rsidR="002B42D4">
          <w:tab/>
        </w:r>
        <w:r>
          <w:fldChar w:fldCharType="begin"/>
        </w:r>
        <w:r w:rsidR="002B42D4">
          <w:instrText xml:space="preserve"> PAGEREF _Toc11100 </w:instrText>
        </w:r>
        <w:r>
          <w:fldChar w:fldCharType="separate"/>
        </w:r>
        <w:r w:rsidR="002B42D4">
          <w:t>16</w:t>
        </w:r>
        <w:r>
          <w:fldChar w:fldCharType="end"/>
        </w:r>
      </w:hyperlink>
    </w:p>
    <w:p w:rsidR="008C0C5C" w:rsidRDefault="001B1CB0">
      <w:pPr>
        <w:pStyle w:val="20"/>
        <w:tabs>
          <w:tab w:val="right" w:leader="dot" w:pos="8306"/>
        </w:tabs>
      </w:pPr>
      <w:hyperlink w:anchor="_Toc25544" w:history="1">
        <w:r w:rsidR="002B42D4">
          <w:rPr>
            <w:rFonts w:hint="eastAsia"/>
          </w:rPr>
          <w:t>OriginalData</w:t>
        </w:r>
        <w:r w:rsidR="002B42D4">
          <w:tab/>
        </w:r>
        <w:r>
          <w:fldChar w:fldCharType="begin"/>
        </w:r>
        <w:r w:rsidR="002B42D4">
          <w:instrText xml:space="preserve"> PAGEREF _Toc25544 </w:instrText>
        </w:r>
        <w:r>
          <w:fldChar w:fldCharType="separate"/>
        </w:r>
        <w:r w:rsidR="002B42D4">
          <w:t>17</w:t>
        </w:r>
        <w:r>
          <w:fldChar w:fldCharType="end"/>
        </w:r>
      </w:hyperlink>
    </w:p>
    <w:p w:rsidR="008C0C5C" w:rsidRDefault="001B1CB0">
      <w:pPr>
        <w:pStyle w:val="30"/>
        <w:tabs>
          <w:tab w:val="right" w:leader="dot" w:pos="8306"/>
        </w:tabs>
      </w:pPr>
      <w:hyperlink w:anchor="_Toc8703" w:history="1">
        <w:r w:rsidR="002B42D4">
          <w:rPr>
            <w:rFonts w:hint="eastAsia"/>
          </w:rPr>
          <w:t>Description</w:t>
        </w:r>
        <w:r w:rsidR="002B42D4">
          <w:tab/>
        </w:r>
        <w:r>
          <w:fldChar w:fldCharType="begin"/>
        </w:r>
        <w:r w:rsidR="002B42D4">
          <w:instrText xml:space="preserve"> PAGEREF _Toc8703 </w:instrText>
        </w:r>
        <w:r>
          <w:fldChar w:fldCharType="separate"/>
        </w:r>
        <w:r w:rsidR="002B42D4">
          <w:t>17</w:t>
        </w:r>
        <w:r>
          <w:fldChar w:fldCharType="end"/>
        </w:r>
      </w:hyperlink>
    </w:p>
    <w:p w:rsidR="008C0C5C" w:rsidRDefault="001B1CB0">
      <w:pPr>
        <w:pStyle w:val="30"/>
        <w:tabs>
          <w:tab w:val="right" w:leader="dot" w:pos="8306"/>
        </w:tabs>
      </w:pPr>
      <w:hyperlink w:anchor="_Toc7065" w:history="1">
        <w:r w:rsidR="002B42D4">
          <w:rPr>
            <w:rFonts w:hint="eastAsia"/>
          </w:rPr>
          <w:t>Fields</w:t>
        </w:r>
        <w:r w:rsidR="002B42D4">
          <w:tab/>
        </w:r>
        <w:r>
          <w:fldChar w:fldCharType="begin"/>
        </w:r>
        <w:r w:rsidR="002B42D4">
          <w:instrText xml:space="preserve"> PAGEREF _Toc7065 </w:instrText>
        </w:r>
        <w:r>
          <w:fldChar w:fldCharType="separate"/>
        </w:r>
        <w:r w:rsidR="002B42D4">
          <w:t>17</w:t>
        </w:r>
        <w:r>
          <w:fldChar w:fldCharType="end"/>
        </w:r>
      </w:hyperlink>
    </w:p>
    <w:p w:rsidR="008C0C5C" w:rsidRDefault="001B1CB0">
      <w:pPr>
        <w:pStyle w:val="20"/>
        <w:tabs>
          <w:tab w:val="right" w:leader="dot" w:pos="8306"/>
        </w:tabs>
      </w:pPr>
      <w:hyperlink w:anchor="_Toc4606" w:history="1">
        <w:r w:rsidR="002B42D4">
          <w:rPr>
            <w:rFonts w:hint="eastAsia"/>
          </w:rPr>
          <w:t>HistoryData</w:t>
        </w:r>
        <w:r w:rsidR="002B42D4">
          <w:tab/>
        </w:r>
        <w:r>
          <w:fldChar w:fldCharType="begin"/>
        </w:r>
        <w:r w:rsidR="002B42D4">
          <w:instrText xml:space="preserve"> PAGEREF _Toc4606 </w:instrText>
        </w:r>
        <w:r>
          <w:fldChar w:fldCharType="separate"/>
        </w:r>
        <w:r w:rsidR="002B42D4">
          <w:t>17</w:t>
        </w:r>
        <w:r>
          <w:fldChar w:fldCharType="end"/>
        </w:r>
      </w:hyperlink>
    </w:p>
    <w:p w:rsidR="008C0C5C" w:rsidRDefault="001B1CB0">
      <w:pPr>
        <w:pStyle w:val="30"/>
        <w:tabs>
          <w:tab w:val="right" w:leader="dot" w:pos="8306"/>
        </w:tabs>
      </w:pPr>
      <w:hyperlink w:anchor="_Toc17767" w:history="1">
        <w:r w:rsidR="002B42D4">
          <w:rPr>
            <w:rFonts w:hint="eastAsia"/>
          </w:rPr>
          <w:t>Description</w:t>
        </w:r>
        <w:r w:rsidR="002B42D4">
          <w:tab/>
        </w:r>
        <w:r>
          <w:fldChar w:fldCharType="begin"/>
        </w:r>
        <w:r w:rsidR="002B42D4">
          <w:instrText xml:space="preserve"> PAGEREF _Toc17767 </w:instrText>
        </w:r>
        <w:r>
          <w:fldChar w:fldCharType="separate"/>
        </w:r>
        <w:r w:rsidR="002B42D4">
          <w:t>17</w:t>
        </w:r>
        <w:r>
          <w:fldChar w:fldCharType="end"/>
        </w:r>
      </w:hyperlink>
    </w:p>
    <w:p w:rsidR="008C0C5C" w:rsidRDefault="001B1CB0">
      <w:pPr>
        <w:pStyle w:val="30"/>
        <w:tabs>
          <w:tab w:val="right" w:leader="dot" w:pos="8306"/>
        </w:tabs>
      </w:pPr>
      <w:hyperlink w:anchor="_Toc26320" w:history="1">
        <w:r w:rsidR="002B42D4">
          <w:rPr>
            <w:rFonts w:hint="eastAsia"/>
          </w:rPr>
          <w:t>Fields</w:t>
        </w:r>
        <w:r w:rsidR="002B42D4">
          <w:tab/>
        </w:r>
        <w:r>
          <w:fldChar w:fldCharType="begin"/>
        </w:r>
        <w:r w:rsidR="002B42D4">
          <w:instrText xml:space="preserve"> PAGEREF _Toc26320 </w:instrText>
        </w:r>
        <w:r>
          <w:fldChar w:fldCharType="separate"/>
        </w:r>
        <w:r w:rsidR="002B42D4">
          <w:t>18</w:t>
        </w:r>
        <w:r>
          <w:fldChar w:fldCharType="end"/>
        </w:r>
      </w:hyperlink>
    </w:p>
    <w:p w:rsidR="008C0C5C" w:rsidRDefault="001B1CB0">
      <w:pPr>
        <w:pStyle w:val="20"/>
        <w:tabs>
          <w:tab w:val="right" w:leader="dot" w:pos="8306"/>
        </w:tabs>
      </w:pPr>
      <w:hyperlink w:anchor="_Toc4440" w:history="1">
        <w:r w:rsidR="002B42D4">
          <w:rPr>
            <w:rFonts w:hint="eastAsia"/>
          </w:rPr>
          <w:t>Summary</w:t>
        </w:r>
        <w:r w:rsidR="002B42D4">
          <w:tab/>
        </w:r>
        <w:r>
          <w:fldChar w:fldCharType="begin"/>
        </w:r>
        <w:r w:rsidR="002B42D4">
          <w:instrText xml:space="preserve"> PAGEREF _Toc4440 </w:instrText>
        </w:r>
        <w:r>
          <w:fldChar w:fldCharType="separate"/>
        </w:r>
        <w:r w:rsidR="002B42D4">
          <w:t>18</w:t>
        </w:r>
        <w:r>
          <w:fldChar w:fldCharType="end"/>
        </w:r>
      </w:hyperlink>
    </w:p>
    <w:p w:rsidR="008C0C5C" w:rsidRDefault="001B1CB0">
      <w:pPr>
        <w:pStyle w:val="30"/>
        <w:tabs>
          <w:tab w:val="right" w:leader="dot" w:pos="8306"/>
        </w:tabs>
      </w:pPr>
      <w:hyperlink w:anchor="_Toc24680" w:history="1">
        <w:r w:rsidR="002B42D4">
          <w:rPr>
            <w:rFonts w:hint="eastAsia"/>
          </w:rPr>
          <w:t>Description</w:t>
        </w:r>
        <w:r w:rsidR="002B42D4">
          <w:tab/>
        </w:r>
        <w:r>
          <w:fldChar w:fldCharType="begin"/>
        </w:r>
        <w:r w:rsidR="002B42D4">
          <w:instrText xml:space="preserve"> PAGEREF _Toc24680 </w:instrText>
        </w:r>
        <w:r>
          <w:fldChar w:fldCharType="separate"/>
        </w:r>
        <w:r w:rsidR="002B42D4">
          <w:t>18</w:t>
        </w:r>
        <w:r>
          <w:fldChar w:fldCharType="end"/>
        </w:r>
      </w:hyperlink>
    </w:p>
    <w:p w:rsidR="008C0C5C" w:rsidRDefault="001B1CB0">
      <w:pPr>
        <w:pStyle w:val="30"/>
        <w:tabs>
          <w:tab w:val="right" w:leader="dot" w:pos="8306"/>
        </w:tabs>
      </w:pPr>
      <w:hyperlink w:anchor="_Toc22122" w:history="1">
        <w:r w:rsidR="002B42D4">
          <w:rPr>
            <w:rFonts w:hint="eastAsia"/>
          </w:rPr>
          <w:t>Fields</w:t>
        </w:r>
        <w:r w:rsidR="002B42D4">
          <w:tab/>
        </w:r>
        <w:r>
          <w:fldChar w:fldCharType="begin"/>
        </w:r>
        <w:r w:rsidR="002B42D4">
          <w:instrText xml:space="preserve"> PAGEREF _Toc22122 </w:instrText>
        </w:r>
        <w:r>
          <w:fldChar w:fldCharType="separate"/>
        </w:r>
        <w:r w:rsidR="002B42D4">
          <w:t>18</w:t>
        </w:r>
        <w:r>
          <w:fldChar w:fldCharType="end"/>
        </w:r>
      </w:hyperlink>
    </w:p>
    <w:p w:rsidR="008C0C5C" w:rsidRDefault="001B1CB0">
      <w:pPr>
        <w:pStyle w:val="20"/>
        <w:tabs>
          <w:tab w:val="right" w:leader="dot" w:pos="8306"/>
        </w:tabs>
      </w:pPr>
      <w:hyperlink w:anchor="_Toc7487" w:history="1">
        <w:r w:rsidR="002B42D4">
          <w:rPr>
            <w:rFonts w:hint="eastAsia"/>
          </w:rPr>
          <w:t>Detail</w:t>
        </w:r>
        <w:r w:rsidR="002B42D4">
          <w:tab/>
        </w:r>
        <w:r>
          <w:fldChar w:fldCharType="begin"/>
        </w:r>
        <w:r w:rsidR="002B42D4">
          <w:instrText xml:space="preserve"> PAGEREF _Toc7487 </w:instrText>
        </w:r>
        <w:r>
          <w:fldChar w:fldCharType="separate"/>
        </w:r>
        <w:r w:rsidR="002B42D4">
          <w:t>18</w:t>
        </w:r>
        <w:r>
          <w:fldChar w:fldCharType="end"/>
        </w:r>
      </w:hyperlink>
    </w:p>
    <w:p w:rsidR="008C0C5C" w:rsidRDefault="001B1CB0">
      <w:pPr>
        <w:pStyle w:val="30"/>
        <w:tabs>
          <w:tab w:val="right" w:leader="dot" w:pos="8306"/>
        </w:tabs>
      </w:pPr>
      <w:hyperlink w:anchor="_Toc5856" w:history="1">
        <w:r w:rsidR="002B42D4">
          <w:rPr>
            <w:rFonts w:hint="eastAsia"/>
          </w:rPr>
          <w:t>Description</w:t>
        </w:r>
        <w:r w:rsidR="002B42D4">
          <w:tab/>
        </w:r>
        <w:r>
          <w:fldChar w:fldCharType="begin"/>
        </w:r>
        <w:r w:rsidR="002B42D4">
          <w:instrText xml:space="preserve"> PAGEREF _Toc5856 </w:instrText>
        </w:r>
        <w:r>
          <w:fldChar w:fldCharType="separate"/>
        </w:r>
        <w:r w:rsidR="002B42D4">
          <w:t>19</w:t>
        </w:r>
        <w:r>
          <w:fldChar w:fldCharType="end"/>
        </w:r>
      </w:hyperlink>
    </w:p>
    <w:p w:rsidR="008C0C5C" w:rsidRDefault="001B1CB0">
      <w:pPr>
        <w:pStyle w:val="30"/>
        <w:tabs>
          <w:tab w:val="right" w:leader="dot" w:pos="8306"/>
        </w:tabs>
      </w:pPr>
      <w:hyperlink w:anchor="_Toc9611" w:history="1">
        <w:r w:rsidR="002B42D4">
          <w:rPr>
            <w:rFonts w:hint="eastAsia"/>
          </w:rPr>
          <w:t>Fields</w:t>
        </w:r>
        <w:r w:rsidR="002B42D4">
          <w:tab/>
        </w:r>
        <w:r>
          <w:fldChar w:fldCharType="begin"/>
        </w:r>
        <w:r w:rsidR="002B42D4">
          <w:instrText xml:space="preserve"> PAGEREF _Toc9611 </w:instrText>
        </w:r>
        <w:r>
          <w:fldChar w:fldCharType="separate"/>
        </w:r>
        <w:r w:rsidR="002B42D4">
          <w:t>19</w:t>
        </w:r>
        <w:r>
          <w:fldChar w:fldCharType="end"/>
        </w:r>
      </w:hyperlink>
    </w:p>
    <w:p w:rsidR="008C0C5C" w:rsidRDefault="001B1CB0">
      <w:pPr>
        <w:pStyle w:val="20"/>
        <w:tabs>
          <w:tab w:val="right" w:leader="dot" w:pos="8306"/>
        </w:tabs>
      </w:pPr>
      <w:hyperlink w:anchor="_Toc5394" w:history="1">
        <w:r w:rsidR="002B42D4">
          <w:rPr>
            <w:rFonts w:hint="eastAsia"/>
          </w:rPr>
          <w:t>Analysis</w:t>
        </w:r>
        <w:r w:rsidR="002B42D4">
          <w:tab/>
        </w:r>
        <w:r>
          <w:fldChar w:fldCharType="begin"/>
        </w:r>
        <w:r w:rsidR="002B42D4">
          <w:instrText xml:space="preserve"> PAGEREF _Toc5394 </w:instrText>
        </w:r>
        <w:r>
          <w:fldChar w:fldCharType="separate"/>
        </w:r>
        <w:r w:rsidR="002B42D4">
          <w:t>19</w:t>
        </w:r>
        <w:r>
          <w:fldChar w:fldCharType="end"/>
        </w:r>
      </w:hyperlink>
    </w:p>
    <w:p w:rsidR="008C0C5C" w:rsidRDefault="001B1CB0">
      <w:pPr>
        <w:pStyle w:val="30"/>
        <w:tabs>
          <w:tab w:val="right" w:leader="dot" w:pos="8306"/>
        </w:tabs>
      </w:pPr>
      <w:hyperlink w:anchor="_Toc2394" w:history="1">
        <w:r w:rsidR="002B42D4">
          <w:rPr>
            <w:rFonts w:hint="eastAsia"/>
          </w:rPr>
          <w:t>Description</w:t>
        </w:r>
        <w:r w:rsidR="002B42D4">
          <w:tab/>
        </w:r>
        <w:r>
          <w:fldChar w:fldCharType="begin"/>
        </w:r>
        <w:r w:rsidR="002B42D4">
          <w:instrText xml:space="preserve"> PAGEREF _Toc2394 </w:instrText>
        </w:r>
        <w:r>
          <w:fldChar w:fldCharType="separate"/>
        </w:r>
        <w:r w:rsidR="002B42D4">
          <w:t>19</w:t>
        </w:r>
        <w:r>
          <w:fldChar w:fldCharType="end"/>
        </w:r>
      </w:hyperlink>
    </w:p>
    <w:p w:rsidR="008C0C5C" w:rsidRDefault="001B1CB0">
      <w:pPr>
        <w:pStyle w:val="30"/>
        <w:tabs>
          <w:tab w:val="right" w:leader="dot" w:pos="8306"/>
        </w:tabs>
      </w:pPr>
      <w:hyperlink w:anchor="_Toc25502" w:history="1">
        <w:r w:rsidR="002B42D4">
          <w:rPr>
            <w:rFonts w:hint="eastAsia"/>
          </w:rPr>
          <w:t>Fields</w:t>
        </w:r>
        <w:r w:rsidR="002B42D4">
          <w:tab/>
        </w:r>
        <w:r>
          <w:fldChar w:fldCharType="begin"/>
        </w:r>
        <w:r w:rsidR="002B42D4">
          <w:instrText xml:space="preserve"> PAGEREF _Toc25502 </w:instrText>
        </w:r>
        <w:r>
          <w:fldChar w:fldCharType="separate"/>
        </w:r>
        <w:r w:rsidR="002B42D4">
          <w:t>19</w:t>
        </w:r>
        <w:r>
          <w:fldChar w:fldCharType="end"/>
        </w:r>
      </w:hyperlink>
    </w:p>
    <w:p w:rsidR="008C0C5C" w:rsidRDefault="001B1CB0">
      <w:pPr>
        <w:pStyle w:val="20"/>
        <w:tabs>
          <w:tab w:val="right" w:leader="dot" w:pos="8306"/>
        </w:tabs>
      </w:pPr>
      <w:hyperlink w:anchor="_Toc28782" w:history="1">
        <w:r w:rsidR="002B42D4">
          <w:rPr>
            <w:rFonts w:hint="eastAsia"/>
          </w:rPr>
          <w:t>SleepStatusType</w:t>
        </w:r>
        <w:r w:rsidR="002B42D4">
          <w:tab/>
        </w:r>
        <w:r>
          <w:fldChar w:fldCharType="begin"/>
        </w:r>
        <w:r w:rsidR="002B42D4">
          <w:instrText xml:space="preserve"> PAGEREF _Toc28782 </w:instrText>
        </w:r>
        <w:r>
          <w:fldChar w:fldCharType="separate"/>
        </w:r>
        <w:r w:rsidR="002B42D4">
          <w:t>23</w:t>
        </w:r>
        <w:r>
          <w:fldChar w:fldCharType="end"/>
        </w:r>
      </w:hyperlink>
    </w:p>
    <w:p w:rsidR="008C0C5C" w:rsidRDefault="001B1CB0">
      <w:pPr>
        <w:pStyle w:val="30"/>
        <w:tabs>
          <w:tab w:val="right" w:leader="dot" w:pos="8306"/>
        </w:tabs>
      </w:pPr>
      <w:hyperlink w:anchor="_Toc29780" w:history="1">
        <w:r w:rsidR="002B42D4">
          <w:rPr>
            <w:rFonts w:hint="eastAsia"/>
          </w:rPr>
          <w:t>Description</w:t>
        </w:r>
        <w:r w:rsidR="002B42D4">
          <w:tab/>
        </w:r>
        <w:r>
          <w:fldChar w:fldCharType="begin"/>
        </w:r>
        <w:r w:rsidR="002B42D4">
          <w:instrText xml:space="preserve"> PAGEREF _Toc29780 </w:instrText>
        </w:r>
        <w:r>
          <w:fldChar w:fldCharType="separate"/>
        </w:r>
        <w:r w:rsidR="002B42D4">
          <w:t>23</w:t>
        </w:r>
        <w:r>
          <w:fldChar w:fldCharType="end"/>
        </w:r>
      </w:hyperlink>
    </w:p>
    <w:p w:rsidR="008C0C5C" w:rsidRDefault="001B1CB0">
      <w:pPr>
        <w:pStyle w:val="30"/>
        <w:tabs>
          <w:tab w:val="right" w:leader="dot" w:pos="8306"/>
        </w:tabs>
      </w:pPr>
      <w:hyperlink w:anchor="_Toc12813" w:history="1">
        <w:r w:rsidR="002B42D4">
          <w:rPr>
            <w:rFonts w:hint="eastAsia"/>
          </w:rPr>
          <w:t>Fields</w:t>
        </w:r>
        <w:r w:rsidR="002B42D4">
          <w:tab/>
        </w:r>
        <w:r>
          <w:fldChar w:fldCharType="begin"/>
        </w:r>
        <w:r w:rsidR="002B42D4">
          <w:instrText xml:space="preserve"> PAGEREF _Toc12813 </w:instrText>
        </w:r>
        <w:r>
          <w:fldChar w:fldCharType="separate"/>
        </w:r>
        <w:r w:rsidR="002B42D4">
          <w:t>23</w:t>
        </w:r>
        <w:r>
          <w:fldChar w:fldCharType="end"/>
        </w:r>
      </w:hyperlink>
    </w:p>
    <w:p w:rsidR="008C0C5C" w:rsidRDefault="001B1CB0">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21934"/>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4378"/>
      <w:bookmarkStart w:id="9" w:name="_Toc161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CC5C93" w:rsidRDefault="00CC5C93" w:rsidP="00CC5C93">
      <w:pPr>
        <w:pStyle w:val="1"/>
        <w:rPr>
          <w:rFonts w:ascii="微软雅黑" w:eastAsia="微软雅黑" w:hAnsi="微软雅黑" w:cs="微软雅黑" w:hint="default"/>
        </w:rPr>
      </w:pPr>
      <w:bookmarkStart w:id="10" w:name="_Hlk40994187"/>
      <w:r>
        <w:rPr>
          <w:rFonts w:ascii="微软雅黑" w:eastAsia="微软雅黑" w:hAnsi="微软雅黑" w:cs="微软雅黑"/>
        </w:rPr>
        <w:t>Functions</w:t>
      </w:r>
    </w:p>
    <w:p w:rsidR="00CC5C93" w:rsidRDefault="00CC5C93" w:rsidP="00CC5C93">
      <w:pPr>
        <w:rPr>
          <w:rFonts w:ascii="微软雅黑" w:eastAsia="微软雅黑" w:hAnsi="微软雅黑" w:cs="微软雅黑"/>
        </w:rPr>
      </w:pPr>
      <w:r>
        <w:rPr>
          <w:rFonts w:ascii="微软雅黑" w:eastAsia="微软雅黑" w:hAnsi="微软雅黑" w:cs="微软雅黑" w:hint="eastAsia"/>
        </w:rPr>
        <w:t>Supported</w:t>
      </w:r>
      <w:r>
        <w:rPr>
          <w:rFonts w:ascii="微软雅黑" w:eastAsia="微软雅黑" w:hAnsi="微软雅黑" w:cs="微软雅黑"/>
        </w:rPr>
        <w:t xml:space="preserve"> </w:t>
      </w:r>
      <w:r>
        <w:rPr>
          <w:rFonts w:ascii="微软雅黑" w:eastAsia="微软雅黑" w:hAnsi="微软雅黑" w:cs="微软雅黑" w:hint="eastAsia"/>
        </w:rPr>
        <w:t>devices</w:t>
      </w:r>
      <w:r w:rsidRPr="00371AFC">
        <w:rPr>
          <w:rFonts w:ascii="微软雅黑" w:eastAsia="微软雅黑" w:hAnsi="微软雅黑" w:cs="微软雅黑" w:hint="eastAsia"/>
        </w:rPr>
        <w:t>：Z</w:t>
      </w:r>
      <w:r w:rsidRPr="00371AFC">
        <w:rPr>
          <w:rFonts w:ascii="微软雅黑" w:eastAsia="微软雅黑" w:hAnsi="微软雅黑" w:cs="微软雅黑"/>
        </w:rPr>
        <w:t>200</w:t>
      </w:r>
      <w:r w:rsidRPr="00371AFC">
        <w:rPr>
          <w:rFonts w:ascii="微软雅黑" w:eastAsia="微软雅黑" w:hAnsi="微软雅黑" w:cs="微软雅黑" w:hint="eastAsia"/>
        </w:rPr>
        <w:t>、Z</w:t>
      </w:r>
      <w:r w:rsidRPr="00371AFC">
        <w:rPr>
          <w:rFonts w:ascii="微软雅黑" w:eastAsia="微软雅黑" w:hAnsi="微软雅黑" w:cs="微软雅黑"/>
        </w:rPr>
        <w:t>400T</w:t>
      </w:r>
    </w:p>
    <w:tbl>
      <w:tblPr>
        <w:tblW w:w="8522" w:type="dxa"/>
        <w:tblLook w:val="04A0"/>
      </w:tblPr>
      <w:tblGrid>
        <w:gridCol w:w="1736"/>
        <w:gridCol w:w="1426"/>
        <w:gridCol w:w="2748"/>
        <w:gridCol w:w="2612"/>
      </w:tblGrid>
      <w:tr w:rsidR="00544A34" w:rsidRPr="00F33FA4" w:rsidTr="00EB2E38">
        <w:trPr>
          <w:trHeight w:val="540"/>
        </w:trPr>
        <w:tc>
          <w:tcPr>
            <w:tcW w:w="1736"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CC5C93" w:rsidRPr="00F33FA4" w:rsidRDefault="00CC5C93" w:rsidP="00F33FA4">
            <w:pPr>
              <w:rPr>
                <w:b/>
                <w:bCs/>
              </w:rPr>
            </w:pPr>
            <w:r w:rsidRPr="00F33FA4">
              <w:rPr>
                <w:b/>
                <w:bCs/>
              </w:rPr>
              <w:t>Function</w:t>
            </w:r>
          </w:p>
          <w:p w:rsidR="00CC5C93" w:rsidRPr="00F33FA4" w:rsidRDefault="00CC5C93" w:rsidP="00F33FA4">
            <w:pPr>
              <w:rPr>
                <w:b/>
                <w:bCs/>
              </w:rPr>
            </w:pPr>
            <w:r w:rsidRPr="00F33FA4">
              <w:rPr>
                <w:b/>
                <w:bCs/>
              </w:rPr>
              <w:t>Module</w:t>
            </w:r>
          </w:p>
        </w:tc>
        <w:tc>
          <w:tcPr>
            <w:tcW w:w="1426" w:type="dxa"/>
            <w:tcBorders>
              <w:top w:val="single" w:sz="4" w:space="0" w:color="auto"/>
              <w:left w:val="nil"/>
              <w:bottom w:val="single" w:sz="4" w:space="0" w:color="auto"/>
              <w:right w:val="single" w:sz="4" w:space="0" w:color="auto"/>
            </w:tcBorders>
            <w:shd w:val="clear" w:color="000000" w:fill="D9D9D9"/>
            <w:vAlign w:val="center"/>
            <w:hideMark/>
          </w:tcPr>
          <w:p w:rsidR="00CC5C93" w:rsidRPr="00F33FA4" w:rsidRDefault="00CC5C93" w:rsidP="00F33FA4">
            <w:pPr>
              <w:rPr>
                <w:b/>
                <w:bCs/>
              </w:rPr>
            </w:pPr>
            <w:r w:rsidRPr="00F33FA4">
              <w:rPr>
                <w:rFonts w:hint="eastAsia"/>
                <w:b/>
                <w:bCs/>
              </w:rPr>
              <w:t>Functions</w:t>
            </w:r>
          </w:p>
        </w:tc>
        <w:tc>
          <w:tcPr>
            <w:tcW w:w="2748" w:type="dxa"/>
            <w:tcBorders>
              <w:top w:val="single" w:sz="4" w:space="0" w:color="auto"/>
              <w:left w:val="nil"/>
              <w:bottom w:val="single" w:sz="4" w:space="0" w:color="auto"/>
              <w:right w:val="single" w:sz="4" w:space="0" w:color="auto"/>
            </w:tcBorders>
            <w:shd w:val="clear" w:color="000000" w:fill="D9D9D9"/>
            <w:vAlign w:val="center"/>
            <w:hideMark/>
          </w:tcPr>
          <w:p w:rsidR="00CC5C93" w:rsidRPr="00F33FA4" w:rsidRDefault="00CC5C93" w:rsidP="00F33FA4">
            <w:pPr>
              <w:rPr>
                <w:b/>
                <w:bCs/>
              </w:rPr>
            </w:pPr>
            <w:r w:rsidRPr="00F33FA4">
              <w:rPr>
                <w:b/>
                <w:bCs/>
              </w:rPr>
              <w:t>Descriptions</w:t>
            </w:r>
          </w:p>
        </w:tc>
        <w:tc>
          <w:tcPr>
            <w:tcW w:w="2612" w:type="dxa"/>
            <w:tcBorders>
              <w:top w:val="single" w:sz="4" w:space="0" w:color="auto"/>
              <w:left w:val="nil"/>
              <w:bottom w:val="single" w:sz="4" w:space="0" w:color="auto"/>
              <w:right w:val="single" w:sz="4" w:space="0" w:color="auto"/>
            </w:tcBorders>
            <w:shd w:val="clear" w:color="000000" w:fill="D9D9D9"/>
            <w:vAlign w:val="center"/>
            <w:hideMark/>
          </w:tcPr>
          <w:p w:rsidR="00CC5C93" w:rsidRPr="00F33FA4" w:rsidRDefault="00CC5C93" w:rsidP="00F33FA4">
            <w:pPr>
              <w:rPr>
                <w:b/>
                <w:bCs/>
              </w:rPr>
            </w:pPr>
            <w:r w:rsidRPr="00F33FA4">
              <w:rPr>
                <w:b/>
                <w:bCs/>
              </w:rPr>
              <w:t>Reminders</w:t>
            </w:r>
          </w:p>
        </w:tc>
      </w:tr>
      <w:tr w:rsidR="00544A34" w:rsidRPr="00F33FA4" w:rsidTr="00EB2E38">
        <w:trPr>
          <w:trHeight w:val="330"/>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CC5C93" w:rsidRPr="00F33FA4" w:rsidRDefault="00CC5C93" w:rsidP="00F33FA4">
            <w:bookmarkStart w:id="11" w:name="_Hlk40994754"/>
            <w:r w:rsidRPr="00F33FA4">
              <w:rPr>
                <w:rFonts w:hint="eastAsia"/>
              </w:rPr>
              <w:t>Connect</w:t>
            </w:r>
            <w:r w:rsidRPr="00F33FA4">
              <w:t xml:space="preserve"> D</w:t>
            </w:r>
            <w:r w:rsidRPr="00F33FA4">
              <w:rPr>
                <w:rFonts w:hint="eastAsia"/>
              </w:rPr>
              <w:t>evice</w:t>
            </w:r>
          </w:p>
        </w:tc>
        <w:tc>
          <w:tcPr>
            <w:tcW w:w="1426"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t>V</w:t>
            </w:r>
            <w:r w:rsidRPr="00F33FA4">
              <w:rPr>
                <w:rFonts w:hint="eastAsia"/>
              </w:rPr>
              <w:t>ia</w:t>
            </w:r>
            <w:r w:rsidRPr="00F33FA4">
              <w:t xml:space="preserve"> </w:t>
            </w:r>
            <w:r w:rsidRPr="00F33FA4">
              <w:rPr>
                <w:rFonts w:hint="eastAsia"/>
              </w:rPr>
              <w:t>Bluetooth</w:t>
            </w:r>
          </w:p>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val="restart"/>
            <w:tcBorders>
              <w:top w:val="nil"/>
              <w:left w:val="single" w:sz="4" w:space="0" w:color="auto"/>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Real-time</w:t>
            </w:r>
            <w:r w:rsidRPr="00F33FA4">
              <w:t xml:space="preserve"> S</w:t>
            </w:r>
            <w:r w:rsidRPr="00F33FA4">
              <w:rPr>
                <w:rFonts w:hint="eastAsia"/>
              </w:rPr>
              <w:t>leep</w:t>
            </w:r>
            <w:r w:rsidRPr="00F33FA4">
              <w:t xml:space="preserve"> D</w:t>
            </w:r>
            <w:r w:rsidRPr="00F33FA4">
              <w:rPr>
                <w:rFonts w:hint="eastAsia"/>
              </w:rPr>
              <w:t>ata</w:t>
            </w:r>
          </w:p>
        </w:tc>
        <w:tc>
          <w:tcPr>
            <w:tcW w:w="1426" w:type="dxa"/>
            <w:vMerge w:val="restart"/>
            <w:tcBorders>
              <w:top w:val="nil"/>
              <w:left w:val="single" w:sz="4" w:space="0" w:color="auto"/>
              <w:bottom w:val="single" w:sz="4" w:space="0" w:color="auto"/>
              <w:right w:val="single" w:sz="4" w:space="0" w:color="auto"/>
            </w:tcBorders>
            <w:shd w:val="clear" w:color="auto" w:fill="auto"/>
            <w:vAlign w:val="center"/>
            <w:hideMark/>
          </w:tcPr>
          <w:p w:rsidR="00CC5C93" w:rsidRPr="00F33FA4" w:rsidRDefault="00CC5C93" w:rsidP="00F33FA4">
            <w:r w:rsidRPr="00F33FA4">
              <w:t>T</w:t>
            </w:r>
            <w:r w:rsidRPr="00F33FA4">
              <w:rPr>
                <w:rFonts w:hint="eastAsia"/>
              </w:rPr>
              <w:t>he</w:t>
            </w:r>
            <w:r w:rsidRPr="00F33FA4">
              <w:t xml:space="preserve"> </w:t>
            </w:r>
            <w:r w:rsidRPr="00F33FA4">
              <w:rPr>
                <w:rFonts w:hint="eastAsia"/>
              </w:rPr>
              <w:t>way</w:t>
            </w:r>
            <w:r w:rsidRPr="00F33FA4">
              <w:t xml:space="preserve"> </w:t>
            </w:r>
            <w:r w:rsidRPr="00F33FA4">
              <w:rPr>
                <w:rFonts w:hint="eastAsia"/>
              </w:rPr>
              <w:t>of</w:t>
            </w:r>
            <w:r w:rsidRPr="00F33FA4">
              <w:t xml:space="preserve"> </w:t>
            </w:r>
            <w:r w:rsidRPr="00F33FA4">
              <w:rPr>
                <w:rFonts w:hint="eastAsia"/>
              </w:rPr>
              <w:t>Monitoring</w:t>
            </w:r>
          </w:p>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F33FA4" w:rsidP="00F33FA4">
            <w:r w:rsidRPr="00F33FA4">
              <w:rPr>
                <w:rFonts w:hint="eastAsia"/>
              </w:rPr>
              <w:t>S</w:t>
            </w:r>
            <w:r w:rsidRPr="00F33FA4">
              <w:t>tart</w:t>
            </w:r>
            <w:r w:rsidRPr="00F33FA4">
              <w:rPr>
                <w:rFonts w:hint="eastAsia"/>
              </w:rPr>
              <w:t>/S</w:t>
            </w:r>
            <w:r w:rsidRPr="00F33FA4">
              <w:t>top monitoring</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F33FA4" w:rsidP="00F33FA4">
            <w:r w:rsidRPr="00F33FA4">
              <w:t>stop automatically</w:t>
            </w:r>
            <w:r w:rsidRPr="00F33FA4">
              <w:rPr>
                <w:rFonts w:hint="eastAsia"/>
              </w:rPr>
              <w:t xml:space="preserve"> if you l</w:t>
            </w:r>
            <w:r w:rsidRPr="00F33FA4">
              <w:t>eave the bed for an hour</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F33FA4" w:rsidP="00F33FA4">
            <w:r w:rsidRPr="00F33FA4">
              <w:rPr>
                <w:rFonts w:hint="eastAsia"/>
              </w:rPr>
              <w:t>Set</w:t>
            </w:r>
            <w:r w:rsidRPr="00F33FA4">
              <w:t xml:space="preserve"> </w:t>
            </w:r>
            <w:r w:rsidRPr="00F33FA4">
              <w:rPr>
                <w:rFonts w:hint="eastAsia"/>
              </w:rPr>
              <w:t>up</w:t>
            </w:r>
            <w:r w:rsidRPr="00F33FA4">
              <w:t xml:space="preserve"> </w:t>
            </w:r>
            <w:r w:rsidRPr="00F33FA4">
              <w:rPr>
                <w:rFonts w:hint="eastAsia"/>
              </w:rPr>
              <w:t>auto</w:t>
            </w:r>
            <w:r w:rsidRPr="00F33FA4">
              <w:t xml:space="preserve"> </w:t>
            </w:r>
            <w:r w:rsidRPr="00F33FA4">
              <w:rPr>
                <w:rFonts w:hint="eastAsia"/>
              </w:rPr>
              <w:t>monitoring</w:t>
            </w:r>
            <w:r w:rsidRPr="00F33FA4">
              <w:t xml:space="preserve"> </w:t>
            </w:r>
            <w:r w:rsidRPr="00F33FA4">
              <w:rPr>
                <w:rFonts w:hint="eastAsia"/>
              </w:rPr>
              <w:t>time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F33FA4" w:rsidP="00F33FA4">
            <w:r w:rsidRPr="00F33FA4">
              <w:t>T</w:t>
            </w:r>
            <w:r w:rsidRPr="00F33FA4">
              <w:rPr>
                <w:rFonts w:hint="eastAsia"/>
              </w:rPr>
              <w:t>he</w:t>
            </w:r>
            <w:r w:rsidRPr="00F33FA4">
              <w:t xml:space="preserve"> </w:t>
            </w:r>
            <w:r w:rsidRPr="00F33FA4">
              <w:rPr>
                <w:rFonts w:hint="eastAsia"/>
              </w:rPr>
              <w:t>device</w:t>
            </w:r>
            <w:r w:rsidRPr="00F33FA4">
              <w:t xml:space="preserve"> </w:t>
            </w:r>
            <w:r w:rsidRPr="00F33FA4">
              <w:rPr>
                <w:rFonts w:hint="eastAsia"/>
              </w:rPr>
              <w:t>will</w:t>
            </w:r>
            <w:r w:rsidRPr="00F33FA4">
              <w:t xml:space="preserve"> </w:t>
            </w:r>
            <w:r w:rsidRPr="00F33FA4">
              <w:rPr>
                <w:rFonts w:hint="eastAsia"/>
              </w:rPr>
              <w:t>auto</w:t>
            </w:r>
            <w:r w:rsidRPr="00F33FA4">
              <w:t xml:space="preserve"> </w:t>
            </w:r>
            <w:r w:rsidRPr="00F33FA4">
              <w:rPr>
                <w:rFonts w:hint="eastAsia"/>
              </w:rPr>
              <w:t>start</w:t>
            </w:r>
            <w:r w:rsidRPr="00F33FA4">
              <w:t xml:space="preserve"> </w:t>
            </w:r>
            <w:r w:rsidRPr="00F33FA4">
              <w:rPr>
                <w:rFonts w:hint="eastAsia"/>
              </w:rPr>
              <w:t>monitor</w:t>
            </w:r>
            <w:r w:rsidRPr="00F33FA4">
              <w:t xml:space="preserve"> </w:t>
            </w:r>
            <w:r w:rsidRPr="00F33FA4">
              <w:rPr>
                <w:rFonts w:hint="eastAsia"/>
              </w:rPr>
              <w:t>at</w:t>
            </w:r>
            <w:r w:rsidRPr="00F33FA4">
              <w:t xml:space="preserve"> </w:t>
            </w:r>
            <w:r w:rsidRPr="00F33FA4">
              <w:rPr>
                <w:rFonts w:hint="eastAsia"/>
              </w:rPr>
              <w:t>the</w:t>
            </w:r>
            <w:r w:rsidRPr="00F33FA4">
              <w:t xml:space="preserve"> </w:t>
            </w:r>
            <w:r w:rsidRPr="00F33FA4">
              <w:rPr>
                <w:rFonts w:hint="eastAsia"/>
              </w:rPr>
              <w:t>setting</w:t>
            </w:r>
            <w:r w:rsidRPr="00F33FA4">
              <w:t xml:space="preserve"> </w:t>
            </w:r>
            <w:r w:rsidRPr="00F33FA4">
              <w:rPr>
                <w:rFonts w:hint="eastAsia"/>
              </w:rPr>
              <w:t>time</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5C93" w:rsidRPr="00F33FA4" w:rsidRDefault="00A660EE" w:rsidP="00F33FA4">
            <w:r w:rsidRPr="00F33FA4">
              <w:rPr>
                <w:rFonts w:hint="eastAsia"/>
              </w:rPr>
              <w:t>Sleep</w:t>
            </w:r>
            <w:r w:rsidRPr="00F33FA4">
              <w:t xml:space="preserve"> D</w:t>
            </w:r>
            <w:r w:rsidRPr="00F33FA4">
              <w:rPr>
                <w:rFonts w:hint="eastAsia"/>
              </w:rPr>
              <w:t>ata</w:t>
            </w:r>
          </w:p>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rPr>
                <w:rFonts w:hint="eastAsia"/>
              </w:rPr>
              <w:t>Heart</w:t>
            </w:r>
            <w:r w:rsidRPr="00F33FA4">
              <w:t xml:space="preserve"> </w:t>
            </w:r>
            <w:r w:rsidRPr="00F33FA4">
              <w:rPr>
                <w:rFonts w:hint="eastAsia"/>
              </w:rPr>
              <w:t>rate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A660EE" w:rsidRPr="00F33FA4" w:rsidRDefault="00A660EE" w:rsidP="00F33FA4">
            <w:r w:rsidRPr="00F33FA4">
              <w:rPr>
                <w:rFonts w:hint="eastAsia"/>
              </w:rPr>
              <w:t>Breath</w:t>
            </w:r>
            <w:r w:rsidRPr="00F33FA4">
              <w:t xml:space="preserve"> </w:t>
            </w:r>
            <w:r w:rsidRPr="00F33FA4">
              <w:rPr>
                <w:rFonts w:hint="eastAsia"/>
              </w:rPr>
              <w:t>rate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19"/>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rPr>
                <w:rFonts w:hint="eastAsia"/>
              </w:rPr>
              <w:t>Leave</w:t>
            </w:r>
            <w:r w:rsidRPr="00F33FA4">
              <w:t xml:space="preserve"> </w:t>
            </w:r>
            <w:r w:rsidRPr="00F33FA4">
              <w:rPr>
                <w:rFonts w:hint="eastAsia"/>
              </w:rPr>
              <w:t>bed</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val="restart"/>
            <w:tcBorders>
              <w:top w:val="nil"/>
              <w:left w:val="single" w:sz="4" w:space="0" w:color="auto"/>
              <w:bottom w:val="single" w:sz="4" w:space="0" w:color="auto"/>
              <w:right w:val="single" w:sz="4" w:space="0" w:color="auto"/>
            </w:tcBorders>
            <w:shd w:val="clear" w:color="auto" w:fill="auto"/>
            <w:vAlign w:val="center"/>
            <w:hideMark/>
          </w:tcPr>
          <w:p w:rsidR="00CC5C93" w:rsidRPr="00F33FA4" w:rsidRDefault="00A660EE" w:rsidP="00F33FA4">
            <w:r w:rsidRPr="00F33FA4">
              <w:rPr>
                <w:rFonts w:hint="eastAsia"/>
              </w:rPr>
              <w:t>Long</w:t>
            </w:r>
            <w:r w:rsidRPr="00F33FA4">
              <w:t xml:space="preserve"> R</w:t>
            </w:r>
            <w:r w:rsidRPr="00F33FA4">
              <w:rPr>
                <w:rFonts w:hint="eastAsia"/>
              </w:rPr>
              <w:t>eport</w:t>
            </w:r>
            <w:r w:rsidR="00CC5C93" w:rsidRPr="00F33FA4">
              <w:rPr>
                <w:rFonts w:hint="eastAsia"/>
              </w:rPr>
              <w:br/>
            </w:r>
            <w:r w:rsidR="00CC5C93" w:rsidRPr="00F33FA4">
              <w:rPr>
                <w:rFonts w:hint="eastAsia"/>
              </w:rPr>
              <w:t>（</w:t>
            </w:r>
            <w:r w:rsidRPr="00F33FA4">
              <w:rPr>
                <w:rFonts w:hint="eastAsia"/>
              </w:rPr>
              <w:t>the monitoring time is more than 3 hours</w:t>
            </w:r>
            <w:r w:rsidR="00CC5C93" w:rsidRPr="00F33FA4">
              <w:rPr>
                <w:rFonts w:hint="eastAsia"/>
              </w:rPr>
              <w:t>）</w:t>
            </w:r>
          </w:p>
        </w:tc>
        <w:tc>
          <w:tcPr>
            <w:tcW w:w="1426" w:type="dxa"/>
            <w:tcBorders>
              <w:top w:val="nil"/>
              <w:left w:val="nil"/>
              <w:bottom w:val="single" w:sz="4" w:space="0" w:color="auto"/>
              <w:right w:val="single" w:sz="4" w:space="0" w:color="auto"/>
            </w:tcBorders>
            <w:shd w:val="clear" w:color="auto" w:fill="auto"/>
            <w:noWrap/>
            <w:vAlign w:val="center"/>
            <w:hideMark/>
          </w:tcPr>
          <w:p w:rsidR="00CC5C93" w:rsidRPr="00F33FA4" w:rsidRDefault="00A660EE" w:rsidP="00F33FA4">
            <w:r w:rsidRPr="00F33FA4">
              <w:rPr>
                <w:rFonts w:hint="eastAsia"/>
              </w:rPr>
              <w:t>Sleep</w:t>
            </w:r>
            <w:r w:rsidRPr="00F33FA4">
              <w:t xml:space="preserve"> S</w:t>
            </w:r>
            <w:r w:rsidRPr="00F33FA4">
              <w:rPr>
                <w:rFonts w:hint="eastAsia"/>
              </w:rPr>
              <w:t>core</w:t>
            </w:r>
          </w:p>
        </w:tc>
        <w:tc>
          <w:tcPr>
            <w:tcW w:w="2748"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5C93" w:rsidRPr="00F33FA4" w:rsidRDefault="00A660EE" w:rsidP="00F33FA4">
            <w:r w:rsidRPr="00F33FA4">
              <w:rPr>
                <w:rFonts w:hint="eastAsia"/>
              </w:rPr>
              <w:t>Score Deduction</w:t>
            </w:r>
          </w:p>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Restless</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Left bed multiple times</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Waking up too often</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Went to sleep late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Falling asleep takes too long</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Lack of deep sleep period</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Sleeping time too long</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Sleeping time too short</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Abnormal Breath Rate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Tachycardia</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Bradycardia</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Tachypnea</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Bradypnea</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A660EE" w:rsidP="00F33FA4">
            <w:r w:rsidRPr="00F33FA4">
              <w:t>Distribution of Healthy Sleep</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5C93" w:rsidRPr="00F33FA4" w:rsidRDefault="00A660EE" w:rsidP="00F33FA4">
            <w:r w:rsidRPr="00F33FA4">
              <w:rPr>
                <w:rFonts w:hint="eastAsia"/>
              </w:rPr>
              <w:t>Heart</w:t>
            </w:r>
            <w:r w:rsidRPr="00F33FA4">
              <w:t xml:space="preserve"> R</w:t>
            </w:r>
            <w:r w:rsidRPr="00F33FA4">
              <w:rPr>
                <w:rFonts w:hint="eastAsia"/>
              </w:rPr>
              <w:t>ate</w:t>
            </w:r>
          </w:p>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rPr>
                <w:rFonts w:hint="eastAsia"/>
              </w:rPr>
              <w:t>Heart</w:t>
            </w:r>
            <w:r w:rsidRPr="00F33FA4">
              <w:t xml:space="preserve"> </w:t>
            </w:r>
            <w:r w:rsidRPr="00F33FA4">
              <w:rPr>
                <w:rFonts w:hint="eastAsia"/>
              </w:rPr>
              <w:t>rate</w:t>
            </w:r>
          </w:p>
        </w:tc>
        <w:tc>
          <w:tcPr>
            <w:tcW w:w="2612"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rPr>
                <w:rFonts w:hint="eastAsia"/>
              </w:rPr>
              <w:t>Avg.</w:t>
            </w:r>
            <w:r w:rsidRPr="00F33FA4">
              <w:t xml:space="preserve"> Heart rate</w:t>
            </w:r>
          </w:p>
        </w:tc>
        <w:tc>
          <w:tcPr>
            <w:tcW w:w="2612"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rPr>
                <w:rFonts w:hint="eastAsia"/>
              </w:rPr>
              <w:t>M</w:t>
            </w:r>
            <w:r w:rsidRPr="00F33FA4">
              <w:t>ax. Heart rate</w:t>
            </w:r>
          </w:p>
        </w:tc>
        <w:tc>
          <w:tcPr>
            <w:tcW w:w="2612"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t>Min. Heart rate</w:t>
            </w:r>
          </w:p>
        </w:tc>
        <w:tc>
          <w:tcPr>
            <w:tcW w:w="2612"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t>Duration of tachycardia</w:t>
            </w:r>
          </w:p>
        </w:tc>
        <w:tc>
          <w:tcPr>
            <w:tcW w:w="2612"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1426" w:type="dxa"/>
            <w:vMerge/>
            <w:tcBorders>
              <w:top w:val="nil"/>
              <w:left w:val="single" w:sz="4" w:space="0" w:color="auto"/>
              <w:bottom w:val="single" w:sz="4" w:space="0" w:color="auto"/>
              <w:right w:val="single" w:sz="4" w:space="0" w:color="auto"/>
            </w:tcBorders>
            <w:vAlign w:val="center"/>
            <w:hideMark/>
          </w:tcPr>
          <w:p w:rsidR="00CC5C93" w:rsidRPr="00F33FA4" w:rsidRDefault="00CC5C93" w:rsidP="00F33FA4"/>
        </w:tc>
        <w:tc>
          <w:tcPr>
            <w:tcW w:w="2748" w:type="dxa"/>
            <w:tcBorders>
              <w:top w:val="nil"/>
              <w:left w:val="nil"/>
              <w:bottom w:val="single" w:sz="4" w:space="0" w:color="auto"/>
              <w:right w:val="single" w:sz="4" w:space="0" w:color="auto"/>
            </w:tcBorders>
            <w:shd w:val="clear" w:color="auto" w:fill="auto"/>
            <w:vAlign w:val="center"/>
            <w:hideMark/>
          </w:tcPr>
          <w:p w:rsidR="00CC5C93" w:rsidRPr="00F33FA4" w:rsidRDefault="00544A34" w:rsidP="00F33FA4">
            <w:r w:rsidRPr="00F33FA4">
              <w:t>Duration of bradycardia</w:t>
            </w:r>
          </w:p>
        </w:tc>
        <w:tc>
          <w:tcPr>
            <w:tcW w:w="2612" w:type="dxa"/>
            <w:tcBorders>
              <w:top w:val="nil"/>
              <w:left w:val="nil"/>
              <w:bottom w:val="single" w:sz="4" w:space="0" w:color="auto"/>
              <w:right w:val="single" w:sz="4" w:space="0" w:color="auto"/>
            </w:tcBorders>
            <w:shd w:val="clear" w:color="auto" w:fill="auto"/>
            <w:noWrap/>
            <w:vAlign w:val="center"/>
            <w:hideMark/>
          </w:tcPr>
          <w:p w:rsidR="00CC5C93" w:rsidRPr="00F33FA4" w:rsidRDefault="00CC5C93"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B</w:t>
            </w:r>
            <w:r w:rsidRPr="00F33FA4">
              <w:t>reath Rate</w:t>
            </w:r>
          </w:p>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B</w:t>
            </w:r>
            <w:r w:rsidRPr="00F33FA4">
              <w:t>reath Rate</w:t>
            </w:r>
          </w:p>
        </w:tc>
        <w:tc>
          <w:tcPr>
            <w:tcW w:w="2612"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A</w:t>
            </w:r>
            <w:r w:rsidRPr="00F33FA4">
              <w:t xml:space="preserve">vg. </w:t>
            </w:r>
            <w:r w:rsidRPr="00F33FA4">
              <w:rPr>
                <w:rFonts w:hint="eastAsia"/>
              </w:rPr>
              <w:t>B</w:t>
            </w:r>
            <w:r w:rsidRPr="00F33FA4">
              <w:t>reath Rate</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M</w:t>
            </w:r>
            <w:r w:rsidRPr="00F33FA4">
              <w:t xml:space="preserve">ax. </w:t>
            </w:r>
            <w:r w:rsidRPr="00F33FA4">
              <w:rPr>
                <w:rFonts w:hint="eastAsia"/>
              </w:rPr>
              <w:t>B</w:t>
            </w:r>
            <w:r w:rsidRPr="00F33FA4">
              <w:t>reath Rate</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M</w:t>
            </w:r>
            <w:r w:rsidRPr="00F33FA4">
              <w:t xml:space="preserve">in. </w:t>
            </w:r>
            <w:r w:rsidRPr="00F33FA4">
              <w:rPr>
                <w:rFonts w:hint="eastAsia"/>
              </w:rPr>
              <w:t>B</w:t>
            </w:r>
            <w:r w:rsidRPr="00F33FA4">
              <w:t>reath Rate</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t>Times of Apnea</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t>Duration of Apnea</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t>Duration of tachypnea</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t>Duration of bradypnea</w:t>
            </w:r>
          </w:p>
        </w:tc>
        <w:tc>
          <w:tcPr>
            <w:tcW w:w="2612" w:type="dxa"/>
            <w:tcBorders>
              <w:top w:val="nil"/>
              <w:left w:val="nil"/>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 xml:space="preserve">　</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val="restart"/>
            <w:tcBorders>
              <w:top w:val="nil"/>
              <w:left w:val="single" w:sz="4" w:space="0" w:color="auto"/>
              <w:bottom w:val="single" w:sz="4" w:space="0" w:color="auto"/>
              <w:right w:val="single" w:sz="4" w:space="0" w:color="auto"/>
            </w:tcBorders>
            <w:shd w:val="clear" w:color="auto" w:fill="auto"/>
            <w:vAlign w:val="center"/>
            <w:hideMark/>
          </w:tcPr>
          <w:p w:rsidR="00544A34" w:rsidRPr="00F33FA4" w:rsidRDefault="00544A34" w:rsidP="00F33FA4">
            <w:r w:rsidRPr="00F33FA4">
              <w:t>E</w:t>
            </w:r>
            <w:r w:rsidRPr="00F33FA4">
              <w:rPr>
                <w:rFonts w:hint="eastAsia"/>
              </w:rPr>
              <w:t>nvironment data</w:t>
            </w:r>
            <w:r w:rsidRPr="00F33FA4">
              <w:rPr>
                <w:rFonts w:hint="eastAsia"/>
              </w:rPr>
              <w:br/>
            </w:r>
            <w:r w:rsidRPr="00F33FA4">
              <w:rPr>
                <w:rFonts w:hint="eastAsia"/>
              </w:rPr>
              <w:t>（</w:t>
            </w:r>
            <w:r w:rsidRPr="00F33FA4">
              <w:rPr>
                <w:rFonts w:hint="eastAsia"/>
              </w:rPr>
              <w:t>Z400T</w:t>
            </w:r>
            <w:r w:rsidRPr="00F33FA4">
              <w:t xml:space="preserve">  </w:t>
            </w:r>
            <w:r w:rsidRPr="00F33FA4">
              <w:rPr>
                <w:rFonts w:hint="eastAsia"/>
              </w:rPr>
              <w:t>s</w:t>
            </w:r>
            <w:r w:rsidRPr="00F33FA4">
              <w:t>upport</w:t>
            </w:r>
            <w:r w:rsidRPr="00F33FA4">
              <w:rPr>
                <w:rFonts w:hint="eastAsia"/>
              </w:rPr>
              <w:t>，</w:t>
            </w:r>
            <w:r w:rsidRPr="00F33FA4">
              <w:rPr>
                <w:rFonts w:hint="eastAsia"/>
              </w:rPr>
              <w:t>o</w:t>
            </w:r>
            <w:r w:rsidRPr="00F33FA4">
              <w:t>ther devices not support</w:t>
            </w:r>
            <w:r w:rsidRPr="00F33FA4">
              <w:rPr>
                <w:rFonts w:hint="eastAsia"/>
              </w:rPr>
              <w:t>）</w:t>
            </w:r>
          </w:p>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temperature</w:t>
            </w:r>
          </w:p>
        </w:tc>
        <w:tc>
          <w:tcPr>
            <w:tcW w:w="2612"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544A34" w:rsidRPr="00F33FA4" w:rsidTr="00EB2E38">
        <w:trPr>
          <w:trHeight w:val="735"/>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t>humidity</w:t>
            </w:r>
          </w:p>
        </w:tc>
        <w:tc>
          <w:tcPr>
            <w:tcW w:w="2612"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544A3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544A34" w:rsidRPr="00F33FA4" w:rsidRDefault="00544A34"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44A34" w:rsidRPr="00F33FA4" w:rsidRDefault="00544A34" w:rsidP="00F33FA4">
            <w:r w:rsidRPr="00F33FA4">
              <w:rPr>
                <w:rFonts w:hint="eastAsia"/>
              </w:rPr>
              <w:t>S</w:t>
            </w:r>
            <w:r w:rsidRPr="00F33FA4">
              <w:t>leep Cycle</w:t>
            </w:r>
          </w:p>
        </w:tc>
        <w:tc>
          <w:tcPr>
            <w:tcW w:w="2748" w:type="dxa"/>
            <w:tcBorders>
              <w:top w:val="nil"/>
              <w:left w:val="nil"/>
              <w:bottom w:val="single" w:sz="4" w:space="0" w:color="auto"/>
              <w:right w:val="single" w:sz="4" w:space="0" w:color="auto"/>
            </w:tcBorders>
            <w:shd w:val="clear" w:color="auto" w:fill="auto"/>
            <w:vAlign w:val="center"/>
            <w:hideMark/>
          </w:tcPr>
          <w:p w:rsidR="00544A34" w:rsidRPr="00F33FA4" w:rsidRDefault="00F33FA4" w:rsidP="00F33FA4">
            <w:r>
              <w:rPr>
                <w:rFonts w:hint="eastAsia"/>
              </w:rPr>
              <w:t>Duration</w:t>
            </w:r>
            <w:r>
              <w:rPr>
                <w:rFonts w:hint="eastAsia"/>
              </w:rPr>
              <w:t>（</w:t>
            </w:r>
            <w:r w:rsidRPr="00F33FA4">
              <w:t>percent</w:t>
            </w:r>
            <w:r>
              <w:rPr>
                <w:rFonts w:hint="eastAsia"/>
              </w:rPr>
              <w:t>）</w:t>
            </w:r>
            <w:r>
              <w:t xml:space="preserve"> </w:t>
            </w:r>
            <w:r>
              <w:rPr>
                <w:rFonts w:hint="eastAsia"/>
              </w:rPr>
              <w:t>of</w:t>
            </w:r>
            <w:r>
              <w:t xml:space="preserve"> </w:t>
            </w:r>
            <w:r>
              <w:rPr>
                <w:rFonts w:hint="eastAsia"/>
              </w:rPr>
              <w:t>deep</w:t>
            </w:r>
            <w:r>
              <w:t xml:space="preserve"> </w:t>
            </w:r>
            <w:r>
              <w:rPr>
                <w:rFonts w:hint="eastAsia"/>
              </w:rPr>
              <w:t>sleep</w:t>
            </w:r>
          </w:p>
        </w:tc>
        <w:tc>
          <w:tcPr>
            <w:tcW w:w="2612" w:type="dxa"/>
            <w:tcBorders>
              <w:top w:val="nil"/>
              <w:left w:val="nil"/>
              <w:bottom w:val="single" w:sz="4" w:space="0" w:color="auto"/>
              <w:right w:val="single" w:sz="4" w:space="0" w:color="auto"/>
            </w:tcBorders>
            <w:shd w:val="clear" w:color="auto" w:fill="auto"/>
            <w:vAlign w:val="center"/>
            <w:hideMark/>
          </w:tcPr>
          <w:p w:rsidR="00544A34" w:rsidRPr="00F33FA4" w:rsidRDefault="00544A3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Pr>
                <w:rFonts w:hint="eastAsia"/>
              </w:rPr>
              <w:t>Duration</w:t>
            </w:r>
            <w:r>
              <w:rPr>
                <w:rFonts w:hint="eastAsia"/>
              </w:rPr>
              <w:t>（</w:t>
            </w:r>
            <w:r w:rsidRPr="00F33FA4">
              <w:t>percent</w:t>
            </w:r>
            <w:r>
              <w:rPr>
                <w:rFonts w:hint="eastAsia"/>
              </w:rPr>
              <w:t>）</w:t>
            </w:r>
            <w:r>
              <w:t xml:space="preserve"> </w:t>
            </w:r>
            <w:r>
              <w:rPr>
                <w:rFonts w:hint="eastAsia"/>
              </w:rPr>
              <w:t>of</w:t>
            </w:r>
            <w:r>
              <w:t xml:space="preserve"> </w:t>
            </w:r>
            <w:r>
              <w:rPr>
                <w:rFonts w:hint="eastAsia"/>
              </w:rPr>
              <w:t>mid</w:t>
            </w:r>
            <w:r>
              <w:t xml:space="preserve"> </w:t>
            </w:r>
            <w:r>
              <w:rPr>
                <w:rFonts w:hint="eastAsia"/>
              </w:rPr>
              <w:t>sleep</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Pr>
                <w:rFonts w:hint="eastAsia"/>
              </w:rPr>
              <w:t>Duration</w:t>
            </w:r>
            <w:r>
              <w:rPr>
                <w:rFonts w:hint="eastAsia"/>
              </w:rPr>
              <w:t>（</w:t>
            </w:r>
            <w:r w:rsidRPr="00F33FA4">
              <w:t>percent</w:t>
            </w:r>
            <w:r>
              <w:rPr>
                <w:rFonts w:hint="eastAsia"/>
              </w:rPr>
              <w:t>）</w:t>
            </w:r>
            <w:r>
              <w:t xml:space="preserve"> </w:t>
            </w:r>
            <w:r>
              <w:rPr>
                <w:rFonts w:hint="eastAsia"/>
              </w:rPr>
              <w:t>of</w:t>
            </w:r>
            <w:r>
              <w:t xml:space="preserve"> </w:t>
            </w:r>
            <w:r>
              <w:rPr>
                <w:rFonts w:hint="eastAsia"/>
              </w:rPr>
              <w:t>light</w:t>
            </w:r>
            <w:r>
              <w:t xml:space="preserve"> </w:t>
            </w:r>
            <w:r>
              <w:rPr>
                <w:rFonts w:hint="eastAsia"/>
              </w:rPr>
              <w:t>sleep</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Pr>
                <w:rFonts w:hint="eastAsia"/>
              </w:rPr>
              <w:t>Duration</w:t>
            </w:r>
            <w:r>
              <w:rPr>
                <w:rFonts w:hint="eastAsia"/>
              </w:rPr>
              <w:t>（</w:t>
            </w:r>
            <w:r w:rsidRPr="00F33FA4">
              <w:t>percent</w:t>
            </w:r>
            <w:r>
              <w:rPr>
                <w:rFonts w:hint="eastAsia"/>
              </w:rPr>
              <w:t>）</w:t>
            </w:r>
            <w:r>
              <w:t xml:space="preserve"> </w:t>
            </w:r>
            <w:r>
              <w:rPr>
                <w:rFonts w:hint="eastAsia"/>
              </w:rPr>
              <w:t>of</w:t>
            </w:r>
            <w:r>
              <w:t xml:space="preserve"> </w:t>
            </w:r>
            <w:r>
              <w:rPr>
                <w:rFonts w:hint="eastAsia"/>
              </w:rPr>
              <w:t>wake</w:t>
            </w:r>
            <w:r>
              <w:t xml:space="preserve"> </w:t>
            </w:r>
            <w:r>
              <w:rPr>
                <w:rFonts w:hint="eastAsia"/>
              </w:rPr>
              <w:t>up</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33FA4" w:rsidRPr="00F33FA4" w:rsidRDefault="00F33FA4" w:rsidP="00F33FA4">
            <w:r>
              <w:rPr>
                <w:rFonts w:hint="eastAsia"/>
              </w:rPr>
              <w:t>Others</w:t>
            </w:r>
          </w:p>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Pr>
                <w:rFonts w:ascii="Consolas" w:hAnsi="Consolas"/>
                <w:color w:val="000000"/>
                <w:sz w:val="20"/>
              </w:rPr>
              <w:t>Sleep duration</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pPr>
              <w:rPr>
                <w:rFonts w:ascii="Arial" w:hAnsi="Arial" w:cs="Arial"/>
                <w:color w:val="434343"/>
                <w:szCs w:val="21"/>
                <w:shd w:val="clear" w:color="auto" w:fill="FCFCFE"/>
              </w:rPr>
            </w:pPr>
            <w:r>
              <w:rPr>
                <w:rFonts w:ascii="Arial" w:hAnsi="Arial" w:cs="Arial"/>
                <w:color w:val="434343"/>
                <w:szCs w:val="21"/>
                <w:shd w:val="clear" w:color="auto" w:fill="FCFCFE"/>
              </w:rPr>
              <w:t>D</w:t>
            </w:r>
            <w:r>
              <w:rPr>
                <w:rFonts w:ascii="Arial" w:hAnsi="Arial" w:cs="Arial" w:hint="eastAsia"/>
                <w:color w:val="434343"/>
                <w:szCs w:val="21"/>
                <w:shd w:val="clear" w:color="auto" w:fill="FCFCFE"/>
              </w:rPr>
              <w:t>uration</w:t>
            </w:r>
            <w:r>
              <w:rPr>
                <w:rFonts w:ascii="Arial" w:hAnsi="Arial" w:cs="Arial"/>
                <w:color w:val="434343"/>
                <w:szCs w:val="21"/>
                <w:shd w:val="clear" w:color="auto" w:fill="FCFCFE"/>
              </w:rPr>
              <w:t xml:space="preserve"> from </w:t>
            </w:r>
            <w:r>
              <w:rPr>
                <w:rFonts w:ascii="Arial" w:hAnsi="Arial" w:cs="Arial" w:hint="eastAsia"/>
                <w:color w:val="434343"/>
                <w:szCs w:val="21"/>
                <w:shd w:val="clear" w:color="auto" w:fill="FCFCFE"/>
              </w:rPr>
              <w:t>falling</w:t>
            </w:r>
            <w:r>
              <w:rPr>
                <w:rFonts w:ascii="Arial" w:hAnsi="Arial" w:cs="Arial"/>
                <w:color w:val="434343"/>
                <w:szCs w:val="21"/>
                <w:shd w:val="clear" w:color="auto" w:fill="FCFCFE"/>
              </w:rPr>
              <w:t xml:space="preserve"> </w:t>
            </w:r>
            <w:r>
              <w:rPr>
                <w:rFonts w:ascii="Arial" w:hAnsi="Arial" w:cs="Arial" w:hint="eastAsia"/>
                <w:color w:val="434343"/>
                <w:szCs w:val="21"/>
                <w:shd w:val="clear" w:color="auto" w:fill="FCFCFE"/>
              </w:rPr>
              <w:t>asleep</w:t>
            </w:r>
            <w:r>
              <w:rPr>
                <w:rFonts w:ascii="Arial" w:hAnsi="Arial" w:cs="Arial"/>
                <w:color w:val="434343"/>
                <w:szCs w:val="21"/>
                <w:shd w:val="clear" w:color="auto" w:fill="FCFCFE"/>
              </w:rPr>
              <w:t xml:space="preserve"> to </w:t>
            </w:r>
            <w:r>
              <w:rPr>
                <w:rFonts w:ascii="Arial" w:hAnsi="Arial" w:cs="Arial" w:hint="eastAsia"/>
                <w:color w:val="434343"/>
                <w:szCs w:val="21"/>
                <w:shd w:val="clear" w:color="auto" w:fill="FCFCFE"/>
              </w:rPr>
              <w:t>awake</w:t>
            </w:r>
            <w:r w:rsidR="00EB2E38">
              <w:rPr>
                <w:rFonts w:ascii="Arial" w:hAnsi="Arial" w:cs="Arial" w:hint="eastAsia"/>
                <w:color w:val="434343"/>
                <w:szCs w:val="21"/>
                <w:shd w:val="clear" w:color="auto" w:fill="FCFCFE"/>
              </w:rPr>
              <w:t>n</w:t>
            </w:r>
            <w:r>
              <w:rPr>
                <w:rFonts w:ascii="Arial" w:hAnsi="Arial" w:cs="Arial" w:hint="eastAsia"/>
                <w:color w:val="434343"/>
                <w:szCs w:val="21"/>
                <w:shd w:val="clear" w:color="auto" w:fill="FCFCFE"/>
              </w:rPr>
              <w:t>ing</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Pr>
                <w:rFonts w:hint="eastAsia"/>
              </w:rPr>
              <w:t>Fall</w:t>
            </w:r>
            <w:r>
              <w:t xml:space="preserve"> </w:t>
            </w:r>
            <w:r>
              <w:rPr>
                <w:rFonts w:hint="eastAsia"/>
              </w:rPr>
              <w:t>asleep</w:t>
            </w:r>
            <w:r>
              <w:t xml:space="preserve"> </w:t>
            </w:r>
            <w:r>
              <w:rPr>
                <w:rFonts w:hint="eastAsia"/>
              </w:rPr>
              <w:t>timestamp</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Pr>
                <w:rFonts w:hint="eastAsia"/>
              </w:rPr>
              <w:t>Fall</w:t>
            </w:r>
            <w:r>
              <w:t xml:space="preserve"> </w:t>
            </w:r>
            <w:r>
              <w:rPr>
                <w:rFonts w:hint="eastAsia"/>
              </w:rPr>
              <w:t>asleep</w:t>
            </w:r>
          </w:p>
        </w:tc>
        <w:tc>
          <w:tcPr>
            <w:tcW w:w="2612"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Pr>
                <w:rFonts w:hint="eastAsia"/>
              </w:rPr>
              <w:t>Wake</w:t>
            </w:r>
            <w:r>
              <w:t xml:space="preserve"> </w:t>
            </w:r>
            <w:r>
              <w:rPr>
                <w:rFonts w:hint="eastAsia"/>
              </w:rPr>
              <w:t>up</w:t>
            </w:r>
            <w:r>
              <w:t xml:space="preserve"> </w:t>
            </w:r>
            <w:r>
              <w:rPr>
                <w:rFonts w:hint="eastAsia"/>
              </w:rPr>
              <w:t>timestamp</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Pr>
                <w:rFonts w:hint="eastAsia"/>
              </w:rPr>
              <w:t>The</w:t>
            </w:r>
            <w:r>
              <w:t xml:space="preserve"> </w:t>
            </w:r>
            <w:r>
              <w:rPr>
                <w:rFonts w:hint="eastAsia"/>
              </w:rPr>
              <w:t>last</w:t>
            </w:r>
            <w:r>
              <w:t xml:space="preserve"> </w:t>
            </w:r>
            <w:r>
              <w:rPr>
                <w:rFonts w:hint="eastAsia"/>
              </w:rPr>
              <w:t>wake</w:t>
            </w:r>
            <w:r>
              <w:t xml:space="preserve"> </w:t>
            </w:r>
            <w:r>
              <w:rPr>
                <w:rFonts w:hint="eastAsia"/>
              </w:rPr>
              <w:t>up</w:t>
            </w:r>
            <w:r>
              <w:t xml:space="preserve"> </w:t>
            </w:r>
            <w:r>
              <w:rPr>
                <w:rFonts w:hint="eastAsia"/>
              </w:rPr>
              <w:t>time</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EB2E38" w:rsidRPr="00F33FA4" w:rsidRDefault="00EB2E38" w:rsidP="00F33FA4">
            <w:r>
              <w:rPr>
                <w:rFonts w:hint="eastAsia"/>
              </w:rPr>
              <w:t>Times</w:t>
            </w:r>
            <w:r>
              <w:t xml:space="preserve"> </w:t>
            </w:r>
            <w:r>
              <w:rPr>
                <w:rFonts w:hint="eastAsia"/>
              </w:rPr>
              <w:t>of</w:t>
            </w:r>
            <w:r>
              <w:t xml:space="preserve"> </w:t>
            </w:r>
            <w:r>
              <w:rPr>
                <w:rFonts w:hint="eastAsia"/>
              </w:rPr>
              <w:t>leave</w:t>
            </w:r>
            <w:r>
              <w:t xml:space="preserve"> </w:t>
            </w:r>
            <w:r>
              <w:rPr>
                <w:rFonts w:hint="eastAsia"/>
              </w:rPr>
              <w:t>bed</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Pr>
                <w:rFonts w:hint="eastAsia"/>
              </w:rPr>
              <w:t>Duration</w:t>
            </w:r>
            <w:r>
              <w:t xml:space="preserve"> </w:t>
            </w:r>
            <w:r>
              <w:rPr>
                <w:rFonts w:hint="eastAsia"/>
              </w:rPr>
              <w:t>of</w:t>
            </w:r>
            <w:r>
              <w:t xml:space="preserve"> </w:t>
            </w:r>
            <w:r>
              <w:rPr>
                <w:rFonts w:hint="eastAsia"/>
              </w:rPr>
              <w:t>leave</w:t>
            </w:r>
            <w:r>
              <w:t xml:space="preserve"> </w:t>
            </w:r>
            <w:r>
              <w:rPr>
                <w:rFonts w:hint="eastAsia"/>
              </w:rPr>
              <w:t>bed</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t>Tim</w:t>
            </w:r>
            <w:r>
              <w:rPr>
                <w:rFonts w:hint="eastAsia"/>
              </w:rPr>
              <w:t>es</w:t>
            </w:r>
            <w:r>
              <w:t xml:space="preserve"> </w:t>
            </w:r>
            <w:r>
              <w:rPr>
                <w:rFonts w:hint="eastAsia"/>
              </w:rPr>
              <w:t>of</w:t>
            </w:r>
            <w:r>
              <w:t xml:space="preserve"> </w:t>
            </w:r>
            <w:r>
              <w:rPr>
                <w:rFonts w:hint="eastAsia"/>
              </w:rPr>
              <w:t>turning</w:t>
            </w:r>
            <w:r>
              <w:t xml:space="preserve"> </w:t>
            </w:r>
            <w:r>
              <w:rPr>
                <w:rFonts w:hint="eastAsia"/>
              </w:rPr>
              <w:t>over</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val="restart"/>
            <w:tcBorders>
              <w:top w:val="nil"/>
              <w:left w:val="single" w:sz="4" w:space="0" w:color="auto"/>
              <w:bottom w:val="single" w:sz="4" w:space="0" w:color="auto"/>
              <w:right w:val="single" w:sz="4" w:space="0" w:color="auto"/>
            </w:tcBorders>
            <w:shd w:val="clear" w:color="auto" w:fill="auto"/>
            <w:vAlign w:val="center"/>
            <w:hideMark/>
          </w:tcPr>
          <w:p w:rsidR="00F33FA4" w:rsidRPr="00F33FA4" w:rsidRDefault="00EB2E38" w:rsidP="00F33FA4">
            <w:r>
              <w:rPr>
                <w:rFonts w:hint="eastAsia"/>
              </w:rPr>
              <w:t>Short</w:t>
            </w:r>
            <w:r>
              <w:t xml:space="preserve"> R</w:t>
            </w:r>
            <w:r>
              <w:rPr>
                <w:rFonts w:hint="eastAsia"/>
              </w:rPr>
              <w:t>eport</w:t>
            </w:r>
            <w:r w:rsidR="00F33FA4" w:rsidRPr="00F33FA4">
              <w:rPr>
                <w:rFonts w:hint="eastAsia"/>
              </w:rPr>
              <w:br/>
            </w:r>
            <w:r w:rsidR="00F33FA4" w:rsidRPr="00F33FA4">
              <w:rPr>
                <w:rFonts w:hint="eastAsia"/>
              </w:rPr>
              <w:t>（</w:t>
            </w:r>
            <w:r w:rsidRPr="00F33FA4">
              <w:rPr>
                <w:rFonts w:hint="eastAsia"/>
              </w:rPr>
              <w:t xml:space="preserve">the monitoring time is </w:t>
            </w:r>
            <w:r>
              <w:rPr>
                <w:rFonts w:hint="eastAsia"/>
              </w:rPr>
              <w:t>less</w:t>
            </w:r>
            <w:r w:rsidRPr="00F33FA4">
              <w:rPr>
                <w:rFonts w:hint="eastAsia"/>
              </w:rPr>
              <w:t xml:space="preserve"> than </w:t>
            </w:r>
            <w:r w:rsidRPr="00F33FA4">
              <w:rPr>
                <w:rFonts w:hint="eastAsia"/>
              </w:rPr>
              <w:lastRenderedPageBreak/>
              <w:t>3 hours</w:t>
            </w:r>
            <w:r>
              <w:t xml:space="preserve"> </w:t>
            </w:r>
            <w:r>
              <w:rPr>
                <w:rFonts w:hint="eastAsia"/>
              </w:rPr>
              <w:t>and</w:t>
            </w:r>
            <w:r>
              <w:t xml:space="preserve"> </w:t>
            </w:r>
            <w:r>
              <w:rPr>
                <w:rFonts w:hint="eastAsia"/>
              </w:rPr>
              <w:t>more</w:t>
            </w:r>
            <w:r>
              <w:t xml:space="preserve"> </w:t>
            </w:r>
            <w:r>
              <w:rPr>
                <w:rFonts w:hint="eastAsia"/>
              </w:rPr>
              <w:t>than</w:t>
            </w:r>
            <w:r>
              <w:t xml:space="preserve"> 10 </w:t>
            </w:r>
            <w:r>
              <w:rPr>
                <w:rFonts w:hint="eastAsia"/>
              </w:rPr>
              <w:t>mis</w:t>
            </w:r>
            <w:r w:rsidR="00F33FA4" w:rsidRPr="00F33FA4">
              <w:rPr>
                <w:rFonts w:hint="eastAsia"/>
              </w:rPr>
              <w:t>）</w:t>
            </w:r>
            <w:r w:rsidR="00F33FA4" w:rsidRPr="00F33FA4">
              <w:rPr>
                <w:rFonts w:hint="eastAsia"/>
              </w:rPr>
              <w:br/>
            </w:r>
            <w:r>
              <w:rPr>
                <w:rFonts w:hint="eastAsia"/>
              </w:rPr>
              <w:t>If the monitoring time is less than 10 mins, there won`t be sleep report</w:t>
            </w:r>
          </w:p>
        </w:tc>
        <w:tc>
          <w:tcPr>
            <w:tcW w:w="1426" w:type="dxa"/>
            <w:tcBorders>
              <w:top w:val="nil"/>
              <w:left w:val="nil"/>
              <w:bottom w:val="single" w:sz="4" w:space="0" w:color="auto"/>
              <w:right w:val="single" w:sz="4" w:space="0" w:color="auto"/>
            </w:tcBorders>
            <w:shd w:val="clear" w:color="auto" w:fill="auto"/>
            <w:noWrap/>
            <w:vAlign w:val="center"/>
            <w:hideMark/>
          </w:tcPr>
          <w:p w:rsidR="00F33FA4" w:rsidRPr="00F33FA4" w:rsidRDefault="00EB2E38" w:rsidP="00F33FA4">
            <w:r w:rsidRPr="00F33FA4">
              <w:rPr>
                <w:rFonts w:hint="eastAsia"/>
              </w:rPr>
              <w:lastRenderedPageBreak/>
              <w:t>Heart</w:t>
            </w:r>
            <w:r w:rsidRPr="00F33FA4">
              <w:t xml:space="preserve"> R</w:t>
            </w:r>
            <w:r w:rsidRPr="00F33FA4">
              <w:rPr>
                <w:rFonts w:hint="eastAsia"/>
              </w:rPr>
              <w:t>ate</w:t>
            </w:r>
          </w:p>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sidRPr="00EB2E38">
              <w:t>Same as above</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tcBorders>
              <w:top w:val="nil"/>
              <w:left w:val="nil"/>
              <w:bottom w:val="single" w:sz="4" w:space="0" w:color="auto"/>
              <w:right w:val="single" w:sz="4" w:space="0" w:color="auto"/>
            </w:tcBorders>
            <w:shd w:val="clear" w:color="auto" w:fill="auto"/>
            <w:noWrap/>
            <w:vAlign w:val="center"/>
            <w:hideMark/>
          </w:tcPr>
          <w:p w:rsidR="00F33FA4" w:rsidRPr="00F33FA4" w:rsidRDefault="00EB2E38" w:rsidP="00F33FA4">
            <w:r w:rsidRPr="00F33FA4">
              <w:rPr>
                <w:rFonts w:hint="eastAsia"/>
              </w:rPr>
              <w:t>B</w:t>
            </w:r>
            <w:r w:rsidRPr="00F33FA4">
              <w:t>reath Rate</w:t>
            </w:r>
          </w:p>
        </w:tc>
        <w:tc>
          <w:tcPr>
            <w:tcW w:w="2748" w:type="dxa"/>
            <w:tcBorders>
              <w:top w:val="nil"/>
              <w:left w:val="nil"/>
              <w:bottom w:val="single" w:sz="4" w:space="0" w:color="auto"/>
              <w:right w:val="single" w:sz="4" w:space="0" w:color="auto"/>
            </w:tcBorders>
            <w:shd w:val="clear" w:color="auto" w:fill="auto"/>
            <w:vAlign w:val="center"/>
            <w:hideMark/>
          </w:tcPr>
          <w:p w:rsidR="00F33FA4" w:rsidRPr="00F33FA4" w:rsidRDefault="00EB2E38" w:rsidP="00F33FA4">
            <w:r w:rsidRPr="00EB2E38">
              <w:t>Same as above</w:t>
            </w:r>
          </w:p>
        </w:tc>
        <w:tc>
          <w:tcPr>
            <w:tcW w:w="2612" w:type="dxa"/>
            <w:tcBorders>
              <w:top w:val="nil"/>
              <w:left w:val="nil"/>
              <w:bottom w:val="single" w:sz="4" w:space="0" w:color="auto"/>
              <w:right w:val="single" w:sz="4" w:space="0" w:color="auto"/>
            </w:tcBorders>
            <w:shd w:val="clear" w:color="auto" w:fill="auto"/>
            <w:vAlign w:val="center"/>
            <w:hideMark/>
          </w:tcPr>
          <w:p w:rsidR="00F33FA4" w:rsidRPr="00F33FA4" w:rsidRDefault="00F33FA4" w:rsidP="00F33FA4">
            <w:r w:rsidRPr="00F33FA4">
              <w:rPr>
                <w:rFonts w:hint="eastAsia"/>
              </w:rPr>
              <w:t xml:space="preserve">　</w:t>
            </w:r>
          </w:p>
        </w:tc>
      </w:tr>
      <w:tr w:rsidR="00EB2E38"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EB2E38" w:rsidRPr="00F33FA4" w:rsidRDefault="00EB2E38" w:rsidP="00EB2E38"/>
        </w:tc>
        <w:tc>
          <w:tcPr>
            <w:tcW w:w="1426" w:type="dxa"/>
            <w:vMerge w:val="restart"/>
            <w:tcBorders>
              <w:top w:val="nil"/>
              <w:left w:val="single" w:sz="4" w:space="0" w:color="auto"/>
              <w:bottom w:val="single" w:sz="4" w:space="0" w:color="auto"/>
              <w:right w:val="single" w:sz="4" w:space="0" w:color="auto"/>
            </w:tcBorders>
            <w:shd w:val="clear" w:color="auto" w:fill="auto"/>
            <w:vAlign w:val="center"/>
            <w:hideMark/>
          </w:tcPr>
          <w:p w:rsidR="00EB2E38" w:rsidRPr="00F33FA4" w:rsidRDefault="00EB2E38" w:rsidP="00EB2E38">
            <w:r w:rsidRPr="00F33FA4">
              <w:t>E</w:t>
            </w:r>
            <w:r w:rsidRPr="00F33FA4">
              <w:rPr>
                <w:rFonts w:hint="eastAsia"/>
              </w:rPr>
              <w:t xml:space="preserve">nvironment </w:t>
            </w:r>
            <w:r w:rsidRPr="00F33FA4">
              <w:rPr>
                <w:rFonts w:hint="eastAsia"/>
              </w:rPr>
              <w:lastRenderedPageBreak/>
              <w:t>data</w:t>
            </w:r>
            <w:r w:rsidRPr="00F33FA4">
              <w:rPr>
                <w:rFonts w:hint="eastAsia"/>
              </w:rPr>
              <w:br/>
            </w:r>
            <w:r w:rsidRPr="00F33FA4">
              <w:rPr>
                <w:rFonts w:hint="eastAsia"/>
              </w:rPr>
              <w:t>（</w:t>
            </w:r>
            <w:r w:rsidRPr="00F33FA4">
              <w:rPr>
                <w:rFonts w:hint="eastAsia"/>
              </w:rPr>
              <w:t>Z400T</w:t>
            </w:r>
            <w:r w:rsidRPr="00F33FA4">
              <w:t xml:space="preserve">  </w:t>
            </w:r>
            <w:r w:rsidRPr="00F33FA4">
              <w:rPr>
                <w:rFonts w:hint="eastAsia"/>
              </w:rPr>
              <w:t>s</w:t>
            </w:r>
            <w:r w:rsidRPr="00F33FA4">
              <w:t>upport</w:t>
            </w:r>
            <w:r w:rsidRPr="00F33FA4">
              <w:rPr>
                <w:rFonts w:hint="eastAsia"/>
              </w:rPr>
              <w:t>，</w:t>
            </w:r>
            <w:r w:rsidRPr="00F33FA4">
              <w:rPr>
                <w:rFonts w:hint="eastAsia"/>
              </w:rPr>
              <w:t>o</w:t>
            </w:r>
            <w:r w:rsidRPr="00F33FA4">
              <w:t>ther devices not support</w:t>
            </w:r>
            <w:r w:rsidRPr="00F33FA4">
              <w:rPr>
                <w:rFonts w:hint="eastAsia"/>
              </w:rPr>
              <w:t>）</w:t>
            </w:r>
          </w:p>
        </w:tc>
        <w:tc>
          <w:tcPr>
            <w:tcW w:w="2748" w:type="dxa"/>
            <w:tcBorders>
              <w:top w:val="nil"/>
              <w:left w:val="nil"/>
              <w:bottom w:val="single" w:sz="4" w:space="0" w:color="auto"/>
              <w:right w:val="single" w:sz="4" w:space="0" w:color="auto"/>
            </w:tcBorders>
            <w:shd w:val="clear" w:color="auto" w:fill="auto"/>
            <w:vAlign w:val="center"/>
            <w:hideMark/>
          </w:tcPr>
          <w:p w:rsidR="00EB2E38" w:rsidRPr="00F33FA4" w:rsidRDefault="00EB2E38" w:rsidP="00EB2E38">
            <w:r w:rsidRPr="00F33FA4">
              <w:rPr>
                <w:rFonts w:hint="eastAsia"/>
              </w:rPr>
              <w:lastRenderedPageBreak/>
              <w:t>temperature</w:t>
            </w:r>
          </w:p>
        </w:tc>
        <w:tc>
          <w:tcPr>
            <w:tcW w:w="2612" w:type="dxa"/>
            <w:tcBorders>
              <w:top w:val="nil"/>
              <w:left w:val="nil"/>
              <w:bottom w:val="single" w:sz="4" w:space="0" w:color="auto"/>
              <w:right w:val="single" w:sz="4" w:space="0" w:color="auto"/>
            </w:tcBorders>
            <w:shd w:val="clear" w:color="auto" w:fill="auto"/>
            <w:vAlign w:val="center"/>
            <w:hideMark/>
          </w:tcPr>
          <w:p w:rsidR="00EB2E38" w:rsidRPr="00F33FA4" w:rsidRDefault="00EB2E38" w:rsidP="00EB2E38">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EB2E38" w:rsidRPr="00F33FA4" w:rsidTr="00EB2E38">
        <w:trPr>
          <w:trHeight w:val="735"/>
        </w:trPr>
        <w:tc>
          <w:tcPr>
            <w:tcW w:w="1736" w:type="dxa"/>
            <w:vMerge/>
            <w:tcBorders>
              <w:top w:val="nil"/>
              <w:left w:val="single" w:sz="4" w:space="0" w:color="auto"/>
              <w:bottom w:val="single" w:sz="4" w:space="0" w:color="auto"/>
              <w:right w:val="single" w:sz="4" w:space="0" w:color="auto"/>
            </w:tcBorders>
            <w:vAlign w:val="center"/>
            <w:hideMark/>
          </w:tcPr>
          <w:p w:rsidR="00EB2E38" w:rsidRPr="00F33FA4" w:rsidRDefault="00EB2E38" w:rsidP="00EB2E38"/>
        </w:tc>
        <w:tc>
          <w:tcPr>
            <w:tcW w:w="1426" w:type="dxa"/>
            <w:vMerge/>
            <w:tcBorders>
              <w:top w:val="nil"/>
              <w:left w:val="single" w:sz="4" w:space="0" w:color="auto"/>
              <w:bottom w:val="single" w:sz="4" w:space="0" w:color="auto"/>
              <w:right w:val="single" w:sz="4" w:space="0" w:color="auto"/>
            </w:tcBorders>
            <w:vAlign w:val="center"/>
            <w:hideMark/>
          </w:tcPr>
          <w:p w:rsidR="00EB2E38" w:rsidRPr="00F33FA4" w:rsidRDefault="00EB2E38" w:rsidP="00EB2E38"/>
        </w:tc>
        <w:tc>
          <w:tcPr>
            <w:tcW w:w="2748" w:type="dxa"/>
            <w:tcBorders>
              <w:top w:val="nil"/>
              <w:left w:val="nil"/>
              <w:bottom w:val="single" w:sz="4" w:space="0" w:color="auto"/>
              <w:right w:val="single" w:sz="4" w:space="0" w:color="auto"/>
            </w:tcBorders>
            <w:shd w:val="clear" w:color="auto" w:fill="auto"/>
            <w:vAlign w:val="center"/>
            <w:hideMark/>
          </w:tcPr>
          <w:p w:rsidR="00EB2E38" w:rsidRPr="00F33FA4" w:rsidRDefault="00EB2E38" w:rsidP="00EB2E38">
            <w:r w:rsidRPr="00F33FA4">
              <w:t>humidity</w:t>
            </w:r>
          </w:p>
        </w:tc>
        <w:tc>
          <w:tcPr>
            <w:tcW w:w="2612" w:type="dxa"/>
            <w:tcBorders>
              <w:top w:val="nil"/>
              <w:left w:val="nil"/>
              <w:bottom w:val="single" w:sz="4" w:space="0" w:color="auto"/>
              <w:right w:val="single" w:sz="4" w:space="0" w:color="auto"/>
            </w:tcBorders>
            <w:shd w:val="clear" w:color="auto" w:fill="auto"/>
            <w:vAlign w:val="center"/>
            <w:hideMark/>
          </w:tcPr>
          <w:p w:rsidR="00EB2E38" w:rsidRPr="00F33FA4" w:rsidRDefault="00EB2E38" w:rsidP="00EB2E38">
            <w:r w:rsidRPr="00F33FA4">
              <w:rPr>
                <w:rFonts w:hint="eastAsia"/>
              </w:rPr>
              <w:t>1</w:t>
            </w:r>
            <w:r w:rsidRPr="00F33FA4">
              <w:t xml:space="preserve"> </w:t>
            </w:r>
            <w:r w:rsidRPr="00F33FA4">
              <w:rPr>
                <w:rFonts w:hint="eastAsia"/>
              </w:rPr>
              <w:t>counts</w:t>
            </w:r>
            <w:r w:rsidRPr="00F33FA4">
              <w:t xml:space="preserve"> </w:t>
            </w:r>
            <w:r w:rsidRPr="00F33FA4">
              <w:rPr>
                <w:rFonts w:hint="eastAsia"/>
              </w:rPr>
              <w:t>per</w:t>
            </w:r>
            <w:r w:rsidRPr="00F33FA4">
              <w:t xml:space="preserve"> </w:t>
            </w:r>
            <w:r w:rsidRPr="00F33FA4">
              <w:rPr>
                <w:rFonts w:hint="eastAsia"/>
              </w:rPr>
              <w:t>min</w:t>
            </w:r>
          </w:p>
        </w:tc>
      </w:tr>
      <w:tr w:rsidR="00EB2E38"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EB2E38" w:rsidRPr="00F33FA4" w:rsidRDefault="00EB2E38" w:rsidP="00EB2E38"/>
        </w:tc>
        <w:tc>
          <w:tcPr>
            <w:tcW w:w="14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2E38" w:rsidRPr="00F33FA4" w:rsidRDefault="00EB2E38" w:rsidP="00EB2E38">
            <w:r>
              <w:rPr>
                <w:rFonts w:hint="eastAsia"/>
              </w:rPr>
              <w:t>Others</w:t>
            </w:r>
          </w:p>
        </w:tc>
        <w:tc>
          <w:tcPr>
            <w:tcW w:w="2748" w:type="dxa"/>
            <w:tcBorders>
              <w:top w:val="nil"/>
              <w:left w:val="nil"/>
              <w:bottom w:val="single" w:sz="4" w:space="0" w:color="auto"/>
              <w:right w:val="single" w:sz="4" w:space="0" w:color="auto"/>
            </w:tcBorders>
            <w:shd w:val="clear" w:color="auto" w:fill="auto"/>
            <w:noWrap/>
            <w:vAlign w:val="center"/>
            <w:hideMark/>
          </w:tcPr>
          <w:p w:rsidR="00EB2E38" w:rsidRPr="00F33FA4" w:rsidRDefault="00EB2E38" w:rsidP="00EB2E38">
            <w:r>
              <w:rPr>
                <w:rFonts w:hint="eastAsia"/>
              </w:rPr>
              <w:t>On</w:t>
            </w:r>
            <w:r>
              <w:t xml:space="preserve"> </w:t>
            </w:r>
            <w:r>
              <w:rPr>
                <w:rFonts w:hint="eastAsia"/>
              </w:rPr>
              <w:t>bed</w:t>
            </w:r>
            <w:r>
              <w:t xml:space="preserve"> </w:t>
            </w:r>
            <w:r>
              <w:rPr>
                <w:rFonts w:hint="eastAsia"/>
              </w:rPr>
              <w:t>time</w:t>
            </w:r>
          </w:p>
        </w:tc>
        <w:tc>
          <w:tcPr>
            <w:tcW w:w="2612" w:type="dxa"/>
            <w:tcBorders>
              <w:top w:val="nil"/>
              <w:left w:val="nil"/>
              <w:bottom w:val="single" w:sz="4" w:space="0" w:color="auto"/>
              <w:right w:val="single" w:sz="4" w:space="0" w:color="auto"/>
            </w:tcBorders>
            <w:shd w:val="clear" w:color="auto" w:fill="auto"/>
            <w:noWrap/>
            <w:vAlign w:val="center"/>
            <w:hideMark/>
          </w:tcPr>
          <w:p w:rsidR="00EB2E38" w:rsidRPr="00F33FA4" w:rsidRDefault="00EB2E38" w:rsidP="00EB2E38">
            <w:r>
              <w:rPr>
                <w:rFonts w:ascii="Arial" w:hAnsi="Arial" w:cs="Arial"/>
                <w:color w:val="434343"/>
                <w:szCs w:val="21"/>
                <w:shd w:val="clear" w:color="auto" w:fill="FCFCFE"/>
              </w:rPr>
              <w:t>D</w:t>
            </w:r>
            <w:r>
              <w:rPr>
                <w:rFonts w:ascii="Arial" w:hAnsi="Arial" w:cs="Arial" w:hint="eastAsia"/>
                <w:color w:val="434343"/>
                <w:szCs w:val="21"/>
                <w:shd w:val="clear" w:color="auto" w:fill="FCFCFE"/>
              </w:rPr>
              <w:t>uration</w:t>
            </w:r>
            <w:r>
              <w:rPr>
                <w:rFonts w:ascii="Arial" w:hAnsi="Arial" w:cs="Arial"/>
                <w:color w:val="434343"/>
                <w:szCs w:val="21"/>
                <w:shd w:val="clear" w:color="auto" w:fill="FCFCFE"/>
              </w:rPr>
              <w:t xml:space="preserve"> from </w:t>
            </w:r>
            <w:r w:rsidR="0077368B">
              <w:rPr>
                <w:rFonts w:ascii="Arial" w:hAnsi="Arial" w:cs="Arial"/>
                <w:color w:val="434343"/>
                <w:szCs w:val="21"/>
                <w:shd w:val="clear" w:color="auto" w:fill="FCFCFE"/>
              </w:rPr>
              <w:t>S</w:t>
            </w:r>
            <w:r w:rsidR="0077368B">
              <w:rPr>
                <w:rFonts w:ascii="Arial" w:hAnsi="Arial" w:cs="Arial" w:hint="eastAsia"/>
                <w:color w:val="434343"/>
                <w:szCs w:val="21"/>
                <w:shd w:val="clear" w:color="auto" w:fill="FCFCFE"/>
              </w:rPr>
              <w:t>tart</w:t>
            </w:r>
            <w:r w:rsidR="0077368B">
              <w:rPr>
                <w:rFonts w:ascii="Arial" w:hAnsi="Arial" w:cs="Arial"/>
                <w:color w:val="434343"/>
                <w:szCs w:val="21"/>
                <w:shd w:val="clear" w:color="auto" w:fill="FCFCFE"/>
              </w:rPr>
              <w:t xml:space="preserve"> </w:t>
            </w:r>
            <w:r w:rsidR="0077368B">
              <w:rPr>
                <w:rFonts w:ascii="Arial" w:hAnsi="Arial" w:cs="Arial" w:hint="eastAsia"/>
                <w:color w:val="434343"/>
                <w:szCs w:val="21"/>
                <w:shd w:val="clear" w:color="auto" w:fill="FCFCFE"/>
              </w:rPr>
              <w:t>monitoring</w:t>
            </w:r>
            <w:r>
              <w:rPr>
                <w:rFonts w:ascii="Arial" w:hAnsi="Arial" w:cs="Arial"/>
                <w:color w:val="434343"/>
                <w:szCs w:val="21"/>
                <w:shd w:val="clear" w:color="auto" w:fill="FCFCFE"/>
              </w:rPr>
              <w:t xml:space="preserve"> to </w:t>
            </w:r>
            <w:r w:rsidR="0077368B">
              <w:rPr>
                <w:rFonts w:ascii="Arial" w:hAnsi="Arial" w:cs="Arial" w:hint="eastAsia"/>
                <w:color w:val="434343"/>
                <w:szCs w:val="21"/>
                <w:shd w:val="clear" w:color="auto" w:fill="FCFCFE"/>
              </w:rPr>
              <w:t>stop</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vMerge/>
            <w:tcBorders>
              <w:top w:val="nil"/>
              <w:left w:val="single" w:sz="4" w:space="0" w:color="auto"/>
              <w:bottom w:val="single" w:sz="4" w:space="0" w:color="000000"/>
              <w:right w:val="single" w:sz="4" w:space="0" w:color="auto"/>
            </w:tcBorders>
            <w:vAlign w:val="center"/>
            <w:hideMark/>
          </w:tcPr>
          <w:p w:rsidR="00F33FA4" w:rsidRPr="00F33FA4" w:rsidRDefault="00F33FA4" w:rsidP="00F33FA4"/>
        </w:tc>
        <w:tc>
          <w:tcPr>
            <w:tcW w:w="2748" w:type="dxa"/>
            <w:tcBorders>
              <w:top w:val="nil"/>
              <w:left w:val="nil"/>
              <w:bottom w:val="single" w:sz="4" w:space="0" w:color="auto"/>
              <w:right w:val="single" w:sz="4" w:space="0" w:color="auto"/>
            </w:tcBorders>
            <w:shd w:val="clear" w:color="auto" w:fill="auto"/>
            <w:noWrap/>
            <w:vAlign w:val="center"/>
            <w:hideMark/>
          </w:tcPr>
          <w:p w:rsidR="00F33FA4" w:rsidRPr="00F33FA4" w:rsidRDefault="0077368B" w:rsidP="00F33FA4">
            <w:r>
              <w:t>Tim</w:t>
            </w:r>
            <w:r>
              <w:rPr>
                <w:rFonts w:hint="eastAsia"/>
              </w:rPr>
              <w:t>es</w:t>
            </w:r>
            <w:r>
              <w:t xml:space="preserve"> </w:t>
            </w:r>
            <w:r>
              <w:rPr>
                <w:rFonts w:hint="eastAsia"/>
              </w:rPr>
              <w:t>of</w:t>
            </w:r>
            <w:r>
              <w:t xml:space="preserve"> </w:t>
            </w:r>
            <w:r>
              <w:rPr>
                <w:rFonts w:hint="eastAsia"/>
              </w:rPr>
              <w:t>turning</w:t>
            </w:r>
            <w:r>
              <w:t xml:space="preserve"> </w:t>
            </w:r>
            <w:r>
              <w:rPr>
                <w:rFonts w:hint="eastAsia"/>
              </w:rPr>
              <w:t>over</w:t>
            </w:r>
          </w:p>
        </w:tc>
        <w:tc>
          <w:tcPr>
            <w:tcW w:w="2612"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rsidR="00F33FA4" w:rsidRPr="00F33FA4" w:rsidRDefault="0077368B" w:rsidP="00F33FA4">
            <w:r>
              <w:rPr>
                <w:rFonts w:hint="eastAsia"/>
              </w:rPr>
              <w:t>Firmware</w:t>
            </w:r>
            <w:r>
              <w:t xml:space="preserve"> U</w:t>
            </w:r>
            <w:r>
              <w:rPr>
                <w:rFonts w:hint="eastAsia"/>
              </w:rPr>
              <w:t>pdate</w:t>
            </w:r>
          </w:p>
        </w:tc>
        <w:tc>
          <w:tcPr>
            <w:tcW w:w="1426" w:type="dxa"/>
            <w:tcBorders>
              <w:top w:val="nil"/>
              <w:left w:val="nil"/>
              <w:bottom w:val="single" w:sz="4" w:space="0" w:color="auto"/>
              <w:right w:val="single" w:sz="4" w:space="0" w:color="auto"/>
            </w:tcBorders>
            <w:shd w:val="clear" w:color="auto" w:fill="auto"/>
            <w:noWrap/>
            <w:vAlign w:val="center"/>
            <w:hideMark/>
          </w:tcPr>
          <w:p w:rsidR="00F33FA4" w:rsidRPr="00F33FA4" w:rsidRDefault="0077368B" w:rsidP="00F33FA4">
            <w:r>
              <w:rPr>
                <w:rFonts w:hint="eastAsia"/>
              </w:rPr>
              <w:t>Via</w:t>
            </w:r>
            <w:r>
              <w:t xml:space="preserve"> Bluetooth</w:t>
            </w:r>
          </w:p>
        </w:tc>
        <w:tc>
          <w:tcPr>
            <w:tcW w:w="2748"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c>
          <w:tcPr>
            <w:tcW w:w="2612"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33FA4" w:rsidRPr="00F33FA4" w:rsidRDefault="0077368B" w:rsidP="00F33FA4">
            <w:r>
              <w:rPr>
                <w:rFonts w:hint="eastAsia"/>
              </w:rPr>
              <w:t>Device</w:t>
            </w:r>
            <w:r>
              <w:t xml:space="preserve"> I</w:t>
            </w:r>
            <w:r>
              <w:rPr>
                <w:rFonts w:hint="eastAsia"/>
              </w:rPr>
              <w:t>nfo</w:t>
            </w:r>
          </w:p>
        </w:tc>
        <w:tc>
          <w:tcPr>
            <w:tcW w:w="1426" w:type="dxa"/>
            <w:tcBorders>
              <w:top w:val="nil"/>
              <w:left w:val="nil"/>
              <w:bottom w:val="single" w:sz="4" w:space="0" w:color="auto"/>
              <w:right w:val="single" w:sz="4" w:space="0" w:color="auto"/>
            </w:tcBorders>
            <w:shd w:val="clear" w:color="auto" w:fill="auto"/>
            <w:noWrap/>
            <w:vAlign w:val="center"/>
            <w:hideMark/>
          </w:tcPr>
          <w:p w:rsidR="00F33FA4" w:rsidRPr="00F33FA4" w:rsidRDefault="0077368B" w:rsidP="00F33FA4">
            <w:r>
              <w:t>Device I</w:t>
            </w:r>
            <w:r w:rsidR="00F33FA4" w:rsidRPr="00F33FA4">
              <w:rPr>
                <w:rFonts w:hint="eastAsia"/>
              </w:rPr>
              <w:t>D</w:t>
            </w:r>
          </w:p>
        </w:tc>
        <w:tc>
          <w:tcPr>
            <w:tcW w:w="2748"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c>
          <w:tcPr>
            <w:tcW w:w="2612"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r>
      <w:tr w:rsidR="00F33FA4" w:rsidRPr="00F33FA4" w:rsidTr="00EB2E38">
        <w:trPr>
          <w:trHeight w:val="330"/>
        </w:trPr>
        <w:tc>
          <w:tcPr>
            <w:tcW w:w="1736" w:type="dxa"/>
            <w:vMerge/>
            <w:tcBorders>
              <w:top w:val="nil"/>
              <w:left w:val="single" w:sz="4" w:space="0" w:color="auto"/>
              <w:bottom w:val="single" w:sz="4" w:space="0" w:color="auto"/>
              <w:right w:val="single" w:sz="4" w:space="0" w:color="auto"/>
            </w:tcBorders>
            <w:vAlign w:val="center"/>
            <w:hideMark/>
          </w:tcPr>
          <w:p w:rsidR="00F33FA4" w:rsidRPr="00F33FA4" w:rsidRDefault="00F33FA4" w:rsidP="00F33FA4"/>
        </w:tc>
        <w:tc>
          <w:tcPr>
            <w:tcW w:w="1426" w:type="dxa"/>
            <w:tcBorders>
              <w:top w:val="nil"/>
              <w:left w:val="nil"/>
              <w:bottom w:val="single" w:sz="4" w:space="0" w:color="auto"/>
              <w:right w:val="single" w:sz="4" w:space="0" w:color="auto"/>
            </w:tcBorders>
            <w:shd w:val="clear" w:color="auto" w:fill="auto"/>
            <w:noWrap/>
            <w:vAlign w:val="center"/>
            <w:hideMark/>
          </w:tcPr>
          <w:p w:rsidR="00F33FA4" w:rsidRPr="00F33FA4" w:rsidRDefault="0077368B" w:rsidP="00F33FA4">
            <w:r>
              <w:t>B</w:t>
            </w:r>
            <w:r>
              <w:rPr>
                <w:rFonts w:hint="eastAsia"/>
              </w:rPr>
              <w:t>attery</w:t>
            </w:r>
          </w:p>
        </w:tc>
        <w:tc>
          <w:tcPr>
            <w:tcW w:w="2748"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c>
          <w:tcPr>
            <w:tcW w:w="2612" w:type="dxa"/>
            <w:tcBorders>
              <w:top w:val="nil"/>
              <w:left w:val="nil"/>
              <w:bottom w:val="single" w:sz="4" w:space="0" w:color="auto"/>
              <w:right w:val="single" w:sz="4" w:space="0" w:color="auto"/>
            </w:tcBorders>
            <w:shd w:val="clear" w:color="auto" w:fill="auto"/>
            <w:noWrap/>
            <w:vAlign w:val="center"/>
            <w:hideMark/>
          </w:tcPr>
          <w:p w:rsidR="00F33FA4" w:rsidRPr="00F33FA4" w:rsidRDefault="00F33FA4" w:rsidP="00F33FA4">
            <w:r w:rsidRPr="00F33FA4">
              <w:rPr>
                <w:rFonts w:hint="eastAsia"/>
              </w:rPr>
              <w:t xml:space="preserve">　</w:t>
            </w:r>
          </w:p>
        </w:tc>
      </w:tr>
    </w:tbl>
    <w:p w:rsidR="008C0C5C" w:rsidRDefault="002B42D4">
      <w:pPr>
        <w:pStyle w:val="1"/>
        <w:rPr>
          <w:rFonts w:ascii="微软雅黑" w:eastAsia="微软雅黑" w:hAnsi="微软雅黑" w:cs="微软雅黑" w:hint="default"/>
        </w:rPr>
      </w:pPr>
      <w:bookmarkStart w:id="12" w:name="_Toc13486"/>
      <w:bookmarkStart w:id="13" w:name="_Toc29849"/>
      <w:bookmarkEnd w:id="10"/>
      <w:bookmarkEnd w:id="11"/>
      <w:r>
        <w:rPr>
          <w:rFonts w:ascii="微软雅黑" w:eastAsia="微软雅黑" w:hAnsi="微软雅黑" w:cs="微软雅黑" w:hint="default"/>
        </w:rPr>
        <w:t>Integration</w:t>
      </w:r>
      <w:bookmarkEnd w:id="12"/>
      <w:bookmarkEnd w:id="13"/>
    </w:p>
    <w:p w:rsidR="008C0C5C" w:rsidRDefault="002B42D4">
      <w:pPr>
        <w:pStyle w:val="2"/>
      </w:pPr>
      <w:bookmarkStart w:id="14" w:name="_Toc5740"/>
      <w:r>
        <w:rPr>
          <w:rFonts w:hint="eastAsia"/>
        </w:rPr>
        <w:t xml:space="preserve">1 .SDK </w:t>
      </w:r>
      <w:r>
        <w:t>framework</w:t>
      </w:r>
      <w:bookmarkEnd w:id="14"/>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b/>
                <w:bCs/>
              </w:rPr>
            </w:pPr>
            <w:r>
              <w:rPr>
                <w:rFonts w:hint="eastAsia"/>
                <w:b/>
                <w:bCs/>
              </w:rPr>
              <w:t>F</w:t>
            </w:r>
            <w:r>
              <w:rPr>
                <w:b/>
                <w:bCs/>
              </w:rPr>
              <w:t>ramework</w:t>
            </w:r>
          </w:p>
        </w:tc>
        <w:tc>
          <w:tcPr>
            <w:tcW w:w="4261" w:type="dxa"/>
            <w:shd w:val="clear" w:color="auto" w:fill="auto"/>
          </w:tcPr>
          <w:p w:rsidR="008C0C5C" w:rsidRDefault="002B42D4">
            <w:pPr>
              <w:rPr>
                <w:b/>
                <w:bCs/>
              </w:rPr>
            </w:pPr>
            <w:r>
              <w:rPr>
                <w:rFonts w:hint="eastAsia"/>
                <w:b/>
                <w:bCs/>
              </w:rPr>
              <w:t>Description</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RestonSdk</w:t>
            </w:r>
            <w:r>
              <w:rPr>
                <w:rFonts w:ascii="Consolas" w:hAnsi="Consolas" w:hint="eastAsia"/>
                <w:color w:val="000000"/>
                <w:sz w:val="20"/>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Reston SDK</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5" w:name="_Toc25025"/>
      <w:r>
        <w:rPr>
          <w:rFonts w:ascii="微软雅黑" w:eastAsia="微软雅黑" w:hAnsi="微软雅黑" w:cs="微软雅黑" w:hint="eastAsia"/>
        </w:rPr>
        <w:t>2 .Integration</w:t>
      </w:r>
      <w:bookmarkEnd w:id="15"/>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6" w:name="_Toc2756"/>
      <w:r>
        <w:rPr>
          <w:rStyle w:val="mw-headline"/>
          <w:rFonts w:ascii="微软雅黑" w:eastAsia="微软雅黑" w:hAnsi="微软雅黑" w:hint="eastAsia"/>
          <w:color w:val="353735"/>
          <w:sz w:val="21"/>
          <w:szCs w:val="21"/>
        </w:rPr>
        <w:t>Eclipse Config</w:t>
      </w:r>
      <w:bookmarkEnd w:id="16"/>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RestonSdk.jar, SdkAlgorithm.jar to "libs" folder, copy libalgorithm.so to "libs \ armeabi" folder.</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904939">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3235960" cy="45402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35960" cy="454025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8100C8" w:rsidRPr="00616835" w:rsidRDefault="002B42D4">
      <w:pPr>
        <w:autoSpaceDE w:val="0"/>
        <w:autoSpaceDN w:val="0"/>
        <w:adjustRightInd w:val="0"/>
        <w:jc w:val="left"/>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616835" w:rsidRDefault="002B42D4" w:rsidP="00237881">
      <w:pPr>
        <w:autoSpaceDE w:val="0"/>
        <w:autoSpaceDN w:val="0"/>
        <w:adjustRightInd w:val="0"/>
        <w:jc w:val="left"/>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616835" w:rsidRDefault="00616835" w:rsidP="00616835">
      <w:pPr>
        <w:autoSpaceDE w:val="0"/>
        <w:autoSpaceDN w:val="0"/>
        <w:adjustRightInd w:val="0"/>
        <w:jc w:val="left"/>
        <w:rPr>
          <w:rFonts w:ascii="Consolas" w:hAnsi="Consolas" w:cs="Consolas"/>
          <w:kern w:val="0"/>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7" w:name="_Toc6310"/>
      <w:r>
        <w:rPr>
          <w:rFonts w:ascii="微软雅黑" w:eastAsia="微软雅黑" w:hAnsi="微软雅黑" w:cs="微软雅黑"/>
        </w:rPr>
        <w:lastRenderedPageBreak/>
        <w:t>API</w:t>
      </w:r>
      <w:bookmarkEnd w:id="17"/>
    </w:p>
    <w:p w:rsidR="008C0C5C" w:rsidRDefault="002B42D4">
      <w:pPr>
        <w:pStyle w:val="2"/>
        <w:rPr>
          <w:rFonts w:ascii="微软雅黑" w:eastAsia="微软雅黑" w:hAnsi="微软雅黑" w:cs="微软雅黑"/>
        </w:rPr>
      </w:pPr>
      <w:bookmarkStart w:id="18" w:name="_Toc5742"/>
      <w:r>
        <w:rPr>
          <w:rFonts w:ascii="微软雅黑" w:eastAsia="微软雅黑" w:hAnsi="微软雅黑" w:cs="微软雅黑" w:hint="eastAsia"/>
        </w:rPr>
        <w:t>1.API initialization</w:t>
      </w:r>
      <w:bookmarkEnd w:id="18"/>
    </w:p>
    <w:p w:rsidR="008C0C5C" w:rsidRDefault="002B42D4">
      <w:pPr>
        <w:ind w:firstLine="420"/>
        <w:rPr>
          <w:rFonts w:ascii="Consolas" w:eastAsia="Consolas" w:hAnsi="Consolas"/>
          <w:color w:val="000000"/>
          <w:sz w:val="20"/>
          <w:highlight w:val="white"/>
          <w:shd w:val="clear" w:color="FFFFFF" w:fill="D9D9D9"/>
        </w:rPr>
      </w:pPr>
      <w:r>
        <w:rPr>
          <w:rFonts w:ascii="Consolas" w:eastAsia="Consolas" w:hAnsi="Consolas" w:hint="eastAsia"/>
          <w:color w:val="000000"/>
          <w:sz w:val="20"/>
          <w:highlight w:val="white"/>
          <w:shd w:val="clear" w:color="FFFFFF" w:fill="D9D9D9"/>
        </w:rPr>
        <w:t>RestOnHelper.getInstance(Context mContext);</w:t>
      </w:r>
    </w:p>
    <w:p w:rsidR="008C0C5C" w:rsidRDefault="002B42D4">
      <w:pPr>
        <w:pStyle w:val="3"/>
        <w:rPr>
          <w:rFonts w:hint="default"/>
        </w:rPr>
      </w:pPr>
      <w:bookmarkStart w:id="19" w:name="_Toc8247"/>
      <w:bookmarkStart w:id="20" w:name="_Toc19763"/>
      <w:r>
        <w:t>Description</w:t>
      </w:r>
      <w:bookmarkEnd w:id="19"/>
      <w:bookmarkEnd w:id="20"/>
    </w:p>
    <w:p w:rsidR="008C0C5C" w:rsidRDefault="002B42D4">
      <w:pPr>
        <w:ind w:firstLine="420"/>
      </w:pPr>
      <w:r>
        <w:rPr>
          <w:rFonts w:ascii="Consolas" w:eastAsia="Consolas" w:hAnsi="Consolas" w:hint="eastAsia"/>
          <w:color w:val="000000"/>
          <w:sz w:val="20"/>
          <w:highlight w:val="white"/>
          <w:shd w:val="clear" w:color="FFFFFF" w:fill="D9D9D9"/>
        </w:rPr>
        <w:t>RestOnHelper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8C0C5C" w:rsidRDefault="002B42D4">
      <w:pPr>
        <w:pStyle w:val="3"/>
        <w:rPr>
          <w:rFonts w:hint="default"/>
        </w:rPr>
      </w:pPr>
      <w:bookmarkStart w:id="21" w:name="_Toc19753"/>
      <w:r>
        <w:t>Parameters</w:t>
      </w:r>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8C0C5C" w:rsidRDefault="008C0C5C">
      <w:pPr>
        <w:rPr>
          <w:rFonts w:ascii="Consolas" w:hAnsi="Consolas"/>
          <w:color w:val="000000"/>
          <w:sz w:val="20"/>
          <w:highlight w:val="white"/>
          <w:shd w:val="clear" w:color="FFFFFF" w:fill="D9D9D9"/>
        </w:rPr>
      </w:pPr>
    </w:p>
    <w:p w:rsidR="008C0C5C" w:rsidRDefault="008C0C5C">
      <w:pPr>
        <w:rPr>
          <w:rFonts w:ascii="微软雅黑" w:eastAsia="微软雅黑" w:hAnsi="微软雅黑" w:cs="微软雅黑"/>
          <w:b/>
          <w:bCs/>
          <w:sz w:val="28"/>
          <w:szCs w:val="36"/>
        </w:rPr>
      </w:pPr>
    </w:p>
    <w:p w:rsidR="008C0C5C" w:rsidRDefault="002B42D4">
      <w:pPr>
        <w:pStyle w:val="2"/>
        <w:numPr>
          <w:ilvl w:val="0"/>
          <w:numId w:val="2"/>
        </w:numPr>
        <w:rPr>
          <w:rFonts w:ascii="微软雅黑" w:eastAsia="微软雅黑" w:hAnsi="微软雅黑" w:cs="微软雅黑"/>
        </w:rPr>
      </w:pPr>
      <w:bookmarkStart w:id="22" w:name="_Toc11358"/>
      <w:bookmarkStart w:id="23" w:name="_Toc27572"/>
      <w:r>
        <w:rPr>
          <w:rFonts w:ascii="微软雅黑" w:eastAsia="微软雅黑" w:hAnsi="微软雅黑" w:cs="微软雅黑" w:hint="eastAsia"/>
        </w:rPr>
        <w:t>Connnect Device</w:t>
      </w:r>
      <w:bookmarkEnd w:id="22"/>
      <w:bookmarkEnd w:id="2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 xml:space="preserve">String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6327"/>
      <w:r>
        <w:t>Description</w:t>
      </w:r>
      <w:bookmarkEnd w:id="24"/>
    </w:p>
    <w:p w:rsidR="008C0C5C" w:rsidRDefault="002B42D4">
      <w:pPr>
        <w:ind w:firstLine="420"/>
      </w:pPr>
      <w:r>
        <w:rPr>
          <w:rFonts w:hint="eastAsia"/>
        </w:rPr>
        <w:t>Connect Reston and setting userId</w:t>
      </w:r>
    </w:p>
    <w:p w:rsidR="008C0C5C" w:rsidRDefault="002B42D4">
      <w:pPr>
        <w:pStyle w:val="3"/>
        <w:rPr>
          <w:rFonts w:hint="default"/>
        </w:rPr>
      </w:pPr>
      <w:bookmarkStart w:id="25" w:name="_Toc9464"/>
      <w:r>
        <w:t>Parameters</w:t>
      </w:r>
      <w:bookmarkEnd w:id="25"/>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1B1CB0">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highlight w:val="white"/>
                  <w:shd w:val="clear" w:color="FFFFFF" w:fill="D9D9D9"/>
                </w:rPr>
                <w:t>DeviceCode</w:t>
              </w:r>
            </w:hyperlink>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LoginBean" w:history="1">
              <w:r w:rsidR="002B42D4">
                <w:rPr>
                  <w:rStyle w:val="a7"/>
                  <w:rFonts w:ascii="Consolas" w:hAnsi="Consolas" w:hint="eastAsia"/>
                  <w:color w:val="000000"/>
                  <w:sz w:val="20"/>
                  <w:highlight w:val="white"/>
                  <w:shd w:val="clear" w:color="FFFFFF" w:fill="D9D9D9"/>
                </w:rPr>
                <w:t>LoginBean</w:t>
              </w:r>
            </w:hyperlink>
            <w:r w:rsidR="002B42D4">
              <w:rPr>
                <w:rFonts w:ascii="Consolas" w:hAnsi="Consolas" w:hint="eastAsia"/>
                <w:color w:val="000000"/>
                <w:sz w:val="20"/>
                <w:highlight w:val="white"/>
                <w:shd w:val="clear" w:color="FFFFFF" w:fill="D9D9D9"/>
              </w:rPr>
              <w:t>&gt;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8C0C5C" w:rsidRDefault="002B42D4">
      <w:pPr>
        <w:pStyle w:val="2"/>
        <w:numPr>
          <w:ilvl w:val="0"/>
          <w:numId w:val="2"/>
        </w:numPr>
        <w:rPr>
          <w:rFonts w:ascii="微软雅黑" w:eastAsia="微软雅黑" w:hAnsi="微软雅黑" w:cs="微软雅黑"/>
        </w:rPr>
      </w:pPr>
      <w:bookmarkStart w:id="26" w:name="_Toc2377"/>
      <w:bookmarkStart w:id="27" w:name="_Toc9946"/>
      <w:r>
        <w:rPr>
          <w:rFonts w:ascii="微软雅黑" w:eastAsia="微软雅黑" w:hAnsi="微软雅黑" w:cs="微软雅黑" w:hint="eastAsia"/>
        </w:rPr>
        <w:t>Get Battery</w:t>
      </w:r>
      <w:bookmarkEnd w:id="26"/>
      <w:bookmarkEnd w:id="27"/>
    </w:p>
    <w:p w:rsidR="008C0C5C" w:rsidRDefault="008C0C5C">
      <w:pPr>
        <w:rPr>
          <w:rFonts w:ascii="Consolas" w:eastAsia="Consolas" w:hAnsi="Consolas"/>
          <w:b/>
          <w:color w:val="7F0055"/>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8" w:name="_Toc4420"/>
      <w:r>
        <w:t>Description</w:t>
      </w:r>
      <w:bookmarkEnd w:id="28"/>
    </w:p>
    <w:p w:rsidR="008C0C5C" w:rsidRDefault="002B42D4">
      <w:pPr>
        <w:ind w:firstLine="420"/>
        <w:rPr>
          <w:rFonts w:ascii="Consolas" w:eastAsia="Consolas" w:hAnsi="Consolas"/>
          <w:color w:val="000000"/>
          <w:sz w:val="20"/>
          <w:highlight w:val="white"/>
        </w:rPr>
      </w:pPr>
      <w:r>
        <w:rPr>
          <w:rFonts w:hint="eastAsia"/>
        </w:rPr>
        <w:t xml:space="preserve">Get battery </w:t>
      </w:r>
    </w:p>
    <w:p w:rsidR="008C0C5C" w:rsidRDefault="002B42D4">
      <w:pPr>
        <w:pStyle w:val="3"/>
        <w:rPr>
          <w:rFonts w:hint="default"/>
        </w:rPr>
      </w:pPr>
      <w:bookmarkStart w:id="29" w:name="_Toc10748"/>
      <w:r>
        <w:t>Parameters</w:t>
      </w:r>
      <w:bookmarkEnd w:id="2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BatteryBean" w:history="1">
              <w:r w:rsidR="002B42D4">
                <w:rPr>
                  <w:rFonts w:ascii="Consolas" w:hAnsi="Consolas" w:hint="eastAsia"/>
                  <w:color w:val="000000"/>
                  <w:sz w:val="20"/>
                  <w:highlight w:val="white"/>
                  <w:shd w:val="clear" w:color="FFFFFF" w:fill="D9D9D9"/>
                </w:rPr>
                <w:t>BatteryBean</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8C0C5C" w:rsidRDefault="008C0C5C">
      <w:pPr>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30" w:name="_Toc12970"/>
      <w:bookmarkStart w:id="31" w:name="_Toc8074"/>
      <w:r>
        <w:rPr>
          <w:rFonts w:ascii="微软雅黑" w:eastAsia="微软雅黑" w:hAnsi="微软雅黑" w:cs="微软雅黑" w:hint="eastAsia"/>
        </w:rPr>
        <w:t>Get Device Version</w:t>
      </w:r>
      <w:bookmarkEnd w:id="30"/>
      <w:bookmarkEnd w:id="3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2" w:name="_Toc19119"/>
      <w:r>
        <w:t>Description</w:t>
      </w:r>
      <w:bookmarkEnd w:id="32"/>
    </w:p>
    <w:p w:rsidR="008C0C5C" w:rsidRDefault="002B42D4">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8C0C5C" w:rsidRDefault="002B42D4">
      <w:pPr>
        <w:pStyle w:val="3"/>
        <w:rPr>
          <w:rFonts w:hint="default"/>
        </w:rPr>
      </w:pPr>
      <w:bookmarkStart w:id="33" w:name="_Toc1285"/>
      <w:r>
        <w:t>Parameters</w:t>
      </w:r>
      <w:bookmarkEnd w:id="3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1B1CB0">
            <w:hyperlink w:anchor="_IDataCallback&lt;T&gt;" w:history="1">
              <w:r w:rsidR="00445C34">
                <w:rPr>
                  <w:rStyle w:val="a7"/>
                  <w:rFonts w:hint="eastAsia"/>
                </w:rPr>
                <w:t>IResultCallback</w:t>
              </w:r>
            </w:hyperlink>
            <w:r w:rsidR="002B42D4">
              <w:rPr>
                <w:rFonts w:hint="eastAsia"/>
              </w:rPr>
              <w:t>&lt;String&gt;</w:t>
            </w:r>
          </w:p>
        </w:tc>
        <w:tc>
          <w:tcPr>
            <w:tcW w:w="3925" w:type="dxa"/>
            <w:shd w:val="clear" w:color="auto" w:fill="auto"/>
          </w:tcPr>
          <w:p w:rsidR="008C0C5C" w:rsidRDefault="002B42D4">
            <w:r>
              <w:rPr>
                <w:rFonts w:hint="eastAsia"/>
              </w:rPr>
              <w:t>Callback function, if success,return the version of device</w:t>
            </w:r>
          </w:p>
        </w:tc>
      </w:tr>
    </w:tbl>
    <w:p w:rsidR="008C0C5C" w:rsidRDefault="002B42D4">
      <w:pPr>
        <w:pStyle w:val="2"/>
        <w:numPr>
          <w:ilvl w:val="0"/>
          <w:numId w:val="2"/>
        </w:numPr>
      </w:pPr>
      <w:bookmarkStart w:id="34" w:name="_Toc19800"/>
      <w:bookmarkStart w:id="35" w:name="_Toc17696"/>
      <w:r>
        <w:t xml:space="preserve">Set up automatic </w:t>
      </w:r>
      <w:r>
        <w:rPr>
          <w:rFonts w:hint="eastAsia"/>
        </w:rPr>
        <w:t>Collection</w:t>
      </w:r>
      <w:bookmarkEnd w:id="34"/>
      <w:bookmarkEnd w:id="35"/>
    </w:p>
    <w:p w:rsidR="008C0C5C" w:rsidRDefault="002B42D4">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6" w:name="_Toc4132"/>
      <w:r>
        <w:t>Description</w:t>
      </w:r>
      <w:bookmarkEnd w:id="36"/>
    </w:p>
    <w:p w:rsidR="008C0C5C" w:rsidRDefault="002B42D4">
      <w:pPr>
        <w:ind w:firstLine="420"/>
        <w:rPr>
          <w:rFonts w:ascii="Consolas" w:hAnsi="Consolas" w:cs="Consolas"/>
          <w:sz w:val="20"/>
          <w:szCs w:val="20"/>
        </w:rPr>
      </w:pPr>
      <w:r>
        <w:rPr>
          <w:rFonts w:ascii="Consolas" w:hAnsi="Consolas" w:cs="Consolas" w:hint="eastAsia"/>
          <w:sz w:val="20"/>
          <w:szCs w:val="20"/>
        </w:rPr>
        <w:t>Set up automatic collection</w:t>
      </w:r>
    </w:p>
    <w:p w:rsidR="008C0C5C" w:rsidRDefault="002B42D4">
      <w:pPr>
        <w:pStyle w:val="3"/>
        <w:rPr>
          <w:rFonts w:hint="default"/>
        </w:rPr>
      </w:pPr>
      <w:bookmarkStart w:id="37" w:name="_Toc17162"/>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rPr>
          <w:trHeight w:val="90"/>
        </w:trPr>
        <w:tc>
          <w:tcPr>
            <w:tcW w:w="1704" w:type="dxa"/>
            <w:shd w:val="clear" w:color="auto" w:fill="auto"/>
          </w:tcPr>
          <w:p w:rsidR="008C0C5C" w:rsidRDefault="002B42D4">
            <w:r>
              <w:rPr>
                <w:rFonts w:hint="eastAsia"/>
              </w:rPr>
              <w:t>enable</w:t>
            </w:r>
          </w:p>
        </w:tc>
        <w:tc>
          <w:tcPr>
            <w:tcW w:w="3213" w:type="dxa"/>
            <w:shd w:val="clear" w:color="auto" w:fill="auto"/>
          </w:tcPr>
          <w:p w:rsidR="008C0C5C" w:rsidRDefault="002B42D4">
            <w:r>
              <w:rPr>
                <w:rFonts w:hint="eastAsia"/>
              </w:rPr>
              <w:t>boolean</w:t>
            </w:r>
          </w:p>
        </w:tc>
        <w:tc>
          <w:tcPr>
            <w:tcW w:w="3925" w:type="dxa"/>
            <w:shd w:val="clear" w:color="auto" w:fill="auto"/>
          </w:tcPr>
          <w:p w:rsidR="008C0C5C" w:rsidRDefault="002B42D4">
            <w:r>
              <w:rPr>
                <w:rFonts w:hint="eastAsia"/>
              </w:rPr>
              <w:t>The automatic monitoring work or not</w:t>
            </w:r>
          </w:p>
        </w:tc>
      </w:tr>
      <w:tr w:rsidR="008C0C5C">
        <w:tc>
          <w:tcPr>
            <w:tcW w:w="1704" w:type="dxa"/>
            <w:shd w:val="clear" w:color="auto" w:fill="auto"/>
          </w:tcPr>
          <w:p w:rsidR="008C0C5C" w:rsidRDefault="002B42D4">
            <w:r>
              <w:rPr>
                <w:rFonts w:hint="eastAsia"/>
              </w:rPr>
              <w:t>hour</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hour of work time (0 - 23)</w:t>
            </w:r>
          </w:p>
        </w:tc>
      </w:tr>
      <w:tr w:rsidR="008C0C5C">
        <w:tc>
          <w:tcPr>
            <w:tcW w:w="1704" w:type="dxa"/>
            <w:shd w:val="clear" w:color="auto" w:fill="auto"/>
          </w:tcPr>
          <w:p w:rsidR="008C0C5C" w:rsidRDefault="002B42D4">
            <w:r>
              <w:rPr>
                <w:rFonts w:hint="eastAsia"/>
              </w:rPr>
              <w:t>minute</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minute of work time (0 - 59)</w:t>
            </w:r>
          </w:p>
        </w:tc>
      </w:tr>
      <w:tr w:rsidR="008C0C5C">
        <w:tc>
          <w:tcPr>
            <w:tcW w:w="1704" w:type="dxa"/>
            <w:shd w:val="clear" w:color="auto" w:fill="auto"/>
          </w:tcPr>
          <w:p w:rsidR="008C0C5C" w:rsidRDefault="002B42D4">
            <w:r>
              <w:rPr>
                <w:rFonts w:hint="eastAsia"/>
              </w:rPr>
              <w:t>repeat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repeat 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1B1CB0">
            <w:hyperlink w:anchor="_IDataCallback&lt;T&gt;" w:history="1">
              <w:r w:rsidR="002B42D4">
                <w:rPr>
                  <w:rStyle w:val="a7"/>
                  <w:rFonts w:hint="eastAsia"/>
                </w:rPr>
                <w:t>IDataCallbac</w:t>
              </w:r>
            </w:hyperlink>
            <w:r w:rsidR="002B42D4">
              <w:rPr>
                <w:rFonts w:hint="eastAsia"/>
              </w:rPr>
              <w:t>k&lt;Void&gt;</w:t>
            </w:r>
          </w:p>
        </w:tc>
        <w:tc>
          <w:tcPr>
            <w:tcW w:w="3925" w:type="dxa"/>
            <w:shd w:val="clear" w:color="auto" w:fill="auto"/>
          </w:tcPr>
          <w:p w:rsidR="008C0C5C" w:rsidRDefault="002B42D4">
            <w:r>
              <w:rPr>
                <w:rFonts w:hint="eastAsia"/>
              </w:rPr>
              <w:t>Callback function</w:t>
            </w:r>
          </w:p>
        </w:tc>
      </w:tr>
    </w:tbl>
    <w:p w:rsidR="008C0C5C" w:rsidRDefault="002B42D4">
      <w:pPr>
        <w:pStyle w:val="2"/>
        <w:numPr>
          <w:ilvl w:val="0"/>
          <w:numId w:val="2"/>
        </w:numPr>
      </w:pPr>
      <w:bookmarkStart w:id="38" w:name="_Toc4922"/>
      <w:bookmarkStart w:id="39" w:name="_Toc3250"/>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8"/>
      <w:bookmarkEnd w:id="3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8C0C5C" w:rsidRDefault="002B42D4">
      <w:pPr>
        <w:pStyle w:val="3"/>
        <w:rPr>
          <w:rFonts w:hint="default"/>
        </w:rPr>
      </w:pPr>
      <w:bookmarkStart w:id="40" w:name="_Toc28187"/>
      <w:r>
        <w:t>Description</w:t>
      </w:r>
      <w:bookmarkEnd w:id="40"/>
    </w:p>
    <w:p w:rsidR="008C0C5C" w:rsidRDefault="002B42D4">
      <w:pPr>
        <w:ind w:firstLine="420"/>
        <w:rPr>
          <w:rFonts w:ascii="Consolas" w:hAnsi="Consolas" w:cs="Consolas"/>
          <w:sz w:val="20"/>
          <w:szCs w:val="20"/>
        </w:rPr>
      </w:pPr>
      <w:r>
        <w:rPr>
          <w:rFonts w:ascii="Consolas" w:hAnsi="Consolas" w:cs="Consolas" w:hint="eastAsia"/>
          <w:sz w:val="20"/>
          <w:szCs w:val="20"/>
        </w:rPr>
        <w:t>Start monitoring/collecting</w:t>
      </w:r>
    </w:p>
    <w:p w:rsidR="008C0C5C" w:rsidRDefault="002B42D4">
      <w:pPr>
        <w:pStyle w:val="3"/>
        <w:rPr>
          <w:rFonts w:hint="default"/>
        </w:rPr>
      </w:pPr>
      <w:bookmarkStart w:id="41" w:name="_Toc7793"/>
      <w:r>
        <w:t>Parameters</w:t>
      </w:r>
      <w:bookmarkEnd w:id="4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pPr>
      <w:bookmarkStart w:id="42" w:name="_Toc8369"/>
      <w:bookmarkStart w:id="43" w:name="_Toc16943"/>
      <w:r>
        <w:rPr>
          <w:rFonts w:ascii="微软雅黑" w:eastAsia="微软雅黑" w:hAnsi="微软雅黑" w:cs="微软雅黑" w:hint="eastAsia"/>
        </w:rPr>
        <w:t>Stop Monitoring/Collecting</w:t>
      </w:r>
      <w:bookmarkEnd w:id="42"/>
      <w:bookmarkEnd w:id="4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4" w:name="_Toc27997"/>
      <w:r>
        <w:lastRenderedPageBreak/>
        <w:t>Description</w:t>
      </w:r>
      <w:bookmarkEnd w:id="44"/>
    </w:p>
    <w:p w:rsidR="008C0C5C" w:rsidRDefault="002B42D4">
      <w:pPr>
        <w:ind w:firstLine="420"/>
        <w:rPr>
          <w:rFonts w:ascii="Consolas" w:hAnsi="Consolas" w:cs="Consolas"/>
          <w:sz w:val="20"/>
          <w:szCs w:val="20"/>
        </w:rPr>
      </w:pPr>
      <w:r>
        <w:rPr>
          <w:rFonts w:ascii="Consolas" w:hAnsi="Consolas" w:cs="Consolas"/>
          <w:sz w:val="20"/>
          <w:szCs w:val="20"/>
        </w:rPr>
        <w:t>Stop Monitoring/Collecting</w:t>
      </w:r>
    </w:p>
    <w:p w:rsidR="008C0C5C" w:rsidRDefault="002B42D4">
      <w:pPr>
        <w:pStyle w:val="3"/>
        <w:rPr>
          <w:rFonts w:hint="default"/>
        </w:rPr>
      </w:pPr>
      <w:bookmarkStart w:id="45" w:name="_Toc9607"/>
      <w:r>
        <w:t>Parameters</w:t>
      </w:r>
      <w:bookmarkEnd w:id="4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445C3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8C0C5C">
      <w:pPr>
        <w:ind w:firstLine="420"/>
        <w:rPr>
          <w:rFonts w:ascii="Consolas" w:eastAsia="Consolas" w:hAnsi="Consolas"/>
          <w:b/>
          <w:color w:val="7F0055"/>
          <w:sz w:val="20"/>
          <w:highlight w:val="white"/>
        </w:rPr>
      </w:pPr>
    </w:p>
    <w:p w:rsidR="008C0C5C" w:rsidRDefault="002B42D4">
      <w:pPr>
        <w:pStyle w:val="2"/>
        <w:numPr>
          <w:ilvl w:val="0"/>
          <w:numId w:val="2"/>
        </w:numPr>
        <w:rPr>
          <w:rFonts w:ascii="微软雅黑" w:eastAsia="微软雅黑" w:hAnsi="微软雅黑" w:cs="微软雅黑"/>
        </w:rPr>
      </w:pPr>
      <w:bookmarkStart w:id="46" w:name="_Toc6447"/>
      <w:bookmarkStart w:id="47" w:name="_Toc19921"/>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6"/>
      <w:bookmarkEnd w:id="4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8" w:name="_Toc17843"/>
      <w:r>
        <w:t>Description</w:t>
      </w:r>
      <w:bookmarkEnd w:id="48"/>
    </w:p>
    <w:p w:rsidR="008C0C5C" w:rsidRDefault="002B42D4">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8C0C5C" w:rsidRDefault="002B42D4">
      <w:pPr>
        <w:pStyle w:val="3"/>
        <w:rPr>
          <w:rFonts w:hint="default"/>
        </w:rPr>
      </w:pPr>
      <w:bookmarkStart w:id="49" w:name="_Toc21982"/>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&lt;Byte&gt;</w:t>
            </w:r>
          </w:p>
        </w:tc>
        <w:tc>
          <w:tcPr>
            <w:tcW w:w="3925" w:type="dxa"/>
            <w:shd w:val="clear" w:color="auto" w:fill="auto"/>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 1:Collecting,0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50" w:name="_Toc31526"/>
      <w:bookmarkStart w:id="51" w:name="_Toc8102"/>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0"/>
      <w:bookmarkEnd w:id="5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2" w:name="_Toc24872"/>
      <w:r>
        <w:t>Description</w:t>
      </w:r>
      <w:bookmarkEnd w:id="52"/>
    </w:p>
    <w:p w:rsidR="008C0C5C" w:rsidRDefault="002B42D4">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8C0C5C" w:rsidRDefault="002B42D4">
      <w:pPr>
        <w:pStyle w:val="3"/>
        <w:rPr>
          <w:rFonts w:hint="default"/>
        </w:rPr>
      </w:pPr>
      <w:bookmarkStart w:id="53" w:name="_Toc22278"/>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lastRenderedPageBreak/>
              <w:t>cb</w:t>
            </w:r>
          </w:p>
        </w:tc>
        <w:tc>
          <w:tcPr>
            <w:tcW w:w="3213" w:type="dxa"/>
            <w:shd w:val="clear" w:color="auto" w:fill="auto"/>
          </w:tcPr>
          <w:p w:rsidR="008C0C5C" w:rsidRDefault="001B1CB0">
            <w:pPr>
              <w:ind w:firstLine="420"/>
              <w:rPr>
                <w:rFonts w:ascii="Consolas" w:hAnsi="Consolas" w:cs="Consolas"/>
                <w:sz w:val="20"/>
                <w:szCs w:val="20"/>
              </w:rPr>
            </w:pPr>
            <w:hyperlink w:anchor="_IDataCallback&lt;T&gt;" w:history="1">
              <w:r w:rsidR="00445C34">
                <w:rPr>
                  <w:rStyle w:val="a7"/>
                  <w:rFonts w:ascii="Consolas" w:hAnsi="Consolas" w:cs="Consolas" w:hint="eastAsia"/>
                  <w:sz w:val="20"/>
                  <w:szCs w:val="20"/>
                </w:rPr>
                <w:t>IResultCallback</w:t>
              </w:r>
            </w:hyperlink>
            <w:r w:rsidR="002B42D4">
              <w:rPr>
                <w:rFonts w:ascii="Consolas" w:hAnsi="Consolas" w:cs="Consolas" w:hint="eastAsia"/>
                <w:sz w:val="20"/>
                <w:szCs w:val="20"/>
              </w:rPr>
              <w:t>&lt;</w:t>
            </w:r>
            <w:hyperlink w:anchor="_RealTimeData" w:history="1">
              <w:r w:rsidR="002B42D4">
                <w:rPr>
                  <w:rStyle w:val="a7"/>
                  <w:rFonts w:ascii="Consolas" w:hAnsi="Consolas" w:cs="Consolas" w:hint="eastAsia"/>
                  <w:sz w:val="20"/>
                  <w:szCs w:val="20"/>
                </w:rPr>
                <w:t>RealTimeData</w:t>
              </w:r>
            </w:hyperlink>
            <w:r w:rsidR="002B42D4">
              <w:rPr>
                <w:rFonts w:ascii="Consolas" w:hAnsi="Consolas" w:cs="Consolas" w:hint="eastAsia"/>
                <w:sz w:val="20"/>
                <w:szCs w:val="20"/>
              </w:rPr>
              <w:t>&gt;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4" w:name="_Toc9388"/>
      <w:bookmarkStart w:id="55" w:name="_Toc16749"/>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4"/>
      <w:bookmarkEnd w:id="5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56" w:name="_Toc27813"/>
      <w:r>
        <w:t>Description</w:t>
      </w:r>
      <w:bookmarkEnd w:id="56"/>
    </w:p>
    <w:p w:rsidR="008C0C5C" w:rsidRDefault="002B42D4">
      <w:pPr>
        <w:ind w:firstLine="420"/>
        <w:rPr>
          <w:rFonts w:ascii="Consolas" w:hAnsi="Consolas" w:cs="Consolas"/>
          <w:sz w:val="20"/>
          <w:szCs w:val="20"/>
        </w:rPr>
      </w:pPr>
      <w:r>
        <w:rPr>
          <w:rFonts w:ascii="Consolas" w:hAnsi="Consolas" w:cs="Consolas" w:hint="eastAsia"/>
          <w:sz w:val="20"/>
          <w:szCs w:val="20"/>
        </w:rPr>
        <w:t>Stop getting real-time data</w:t>
      </w:r>
    </w:p>
    <w:p w:rsidR="008C0C5C" w:rsidRDefault="002B42D4">
      <w:pPr>
        <w:pStyle w:val="3"/>
        <w:rPr>
          <w:rFonts w:hint="default"/>
        </w:rPr>
      </w:pPr>
      <w:bookmarkStart w:id="57" w:name="_Toc100"/>
      <w:r>
        <w:t>Parameters</w:t>
      </w:r>
      <w:bookmarkEnd w:id="5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rPr>
          <w:trHeight w:val="90"/>
        </w:trPr>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8" w:name="_Toc18145"/>
      <w:bookmarkStart w:id="59" w:name="_Toc7880"/>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8"/>
      <w:bookmarkEnd w:id="5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60" w:name="_Toc26736"/>
      <w:r>
        <w:t>Description</w:t>
      </w:r>
      <w:bookmarkEnd w:id="60"/>
    </w:p>
    <w:p w:rsidR="008C0C5C" w:rsidRDefault="002B42D4">
      <w:pPr>
        <w:ind w:firstLine="420"/>
        <w:rPr>
          <w:rFonts w:ascii="Consolas" w:hAnsi="Consolas" w:cs="Consolas"/>
          <w:sz w:val="20"/>
          <w:szCs w:val="20"/>
        </w:rPr>
      </w:pPr>
      <w:r>
        <w:rPr>
          <w:rFonts w:ascii="Consolas" w:hAnsi="Consolas" w:cs="Consolas" w:hint="eastAsia"/>
          <w:sz w:val="20"/>
          <w:szCs w:val="20"/>
        </w:rPr>
        <w:t>Get the signal strength</w:t>
      </w:r>
    </w:p>
    <w:p w:rsidR="008C0C5C" w:rsidRDefault="002B42D4">
      <w:pPr>
        <w:pStyle w:val="3"/>
        <w:rPr>
          <w:rFonts w:hint="default"/>
        </w:rPr>
      </w:pPr>
      <w:bookmarkStart w:id="61" w:name="_Toc30242"/>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OriginalData" w:history="1">
              <w:r w:rsidR="002B42D4">
                <w:rPr>
                  <w:rStyle w:val="a7"/>
                  <w:rFonts w:ascii="Consolas" w:eastAsia="Consolas" w:hAnsi="Consolas" w:hint="eastAsia"/>
                  <w:color w:val="000000"/>
                  <w:sz w:val="20"/>
                  <w:highlight w:val="white"/>
                </w:rPr>
                <w:t>OriginalData</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2" w:name="_Toc28821"/>
      <w:bookmarkStart w:id="63" w:name="_Toc16797"/>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2"/>
      <w:bookmarkEnd w:id="6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3"/>
        <w:rPr>
          <w:rFonts w:hint="default"/>
        </w:rPr>
      </w:pPr>
      <w:bookmarkStart w:id="64" w:name="_Toc24166"/>
      <w:r>
        <w:t>Description</w:t>
      </w:r>
      <w:bookmarkEnd w:id="64"/>
    </w:p>
    <w:p w:rsidR="008C0C5C" w:rsidRDefault="002B42D4">
      <w:pPr>
        <w:ind w:firstLine="420"/>
        <w:rPr>
          <w:rFonts w:ascii="Consolas" w:hAnsi="Consolas" w:cs="Consolas"/>
          <w:sz w:val="20"/>
          <w:szCs w:val="20"/>
        </w:rPr>
      </w:pPr>
      <w:r>
        <w:rPr>
          <w:rFonts w:ascii="Consolas" w:hAnsi="Consolas" w:cs="Consolas" w:hint="eastAsia"/>
          <w:sz w:val="20"/>
          <w:szCs w:val="20"/>
        </w:rPr>
        <w:t>Stop Getting The Signal Strength</w:t>
      </w:r>
    </w:p>
    <w:p w:rsidR="008C0C5C" w:rsidRDefault="002B42D4">
      <w:pPr>
        <w:pStyle w:val="3"/>
        <w:rPr>
          <w:rFonts w:hint="default"/>
        </w:rPr>
      </w:pPr>
      <w:bookmarkStart w:id="65" w:name="_Toc13201"/>
      <w:r>
        <w:lastRenderedPageBreak/>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r w:rsidR="002B42D4">
                <w:rPr>
                  <w:rStyle w:val="a7"/>
                  <w:rFonts w:ascii="Consolas" w:hAnsi="Consolas" w:hint="eastAsia"/>
                  <w:color w:val="000000"/>
                  <w:sz w:val="20"/>
                  <w:highlight w:val="white"/>
                  <w:shd w:val="clear" w:color="FFFFFF" w:fill="D9D9D9"/>
                </w:rPr>
                <w:t>&lt;</w:t>
              </w:r>
              <w:r w:rsidR="002B42D4">
                <w:rPr>
                  <w:rStyle w:val="a7"/>
                  <w:rFonts w:ascii="Consolas" w:hAnsi="Consolas" w:hint="eastAsia"/>
                  <w:color w:val="000000"/>
                  <w:sz w:val="20"/>
                  <w:highlight w:val="white"/>
                </w:rPr>
                <w:t>Void</w:t>
              </w:r>
              <w:r w:rsidR="002B42D4">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6" w:name="_Toc10728"/>
      <w:bookmarkStart w:id="67" w:name="_Toc30189"/>
      <w:r>
        <w:rPr>
          <w:rFonts w:ascii="微软雅黑" w:eastAsia="微软雅黑" w:hAnsi="微软雅黑" w:cs="微软雅黑" w:hint="eastAsia"/>
        </w:rPr>
        <w:t>Get Sleep Report</w:t>
      </w:r>
      <w:bookmarkEnd w:id="66"/>
      <w:bookmarkEnd w:id="6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68" w:name="_Toc23539"/>
      <w:r>
        <w:t>Description</w:t>
      </w:r>
      <w:bookmarkEnd w:id="68"/>
    </w:p>
    <w:p w:rsidR="008C0C5C" w:rsidRDefault="002B42D4">
      <w:pPr>
        <w:ind w:firstLine="420"/>
        <w:rPr>
          <w:rFonts w:ascii="Consolas" w:hAnsi="Consolas" w:cs="Consolas"/>
          <w:sz w:val="20"/>
          <w:szCs w:val="20"/>
        </w:rPr>
      </w:pPr>
      <w:r>
        <w:rPr>
          <w:rFonts w:ascii="Consolas" w:hAnsi="Consolas" w:cs="Consolas" w:hint="eastAsia"/>
          <w:sz w:val="20"/>
          <w:szCs w:val="20"/>
        </w:rPr>
        <w:t>Get sleep report</w:t>
      </w:r>
    </w:p>
    <w:p w:rsidR="008C0C5C" w:rsidRDefault="002B42D4">
      <w:pPr>
        <w:pStyle w:val="3"/>
        <w:rPr>
          <w:rFonts w:hint="default"/>
        </w:rPr>
      </w:pPr>
      <w:bookmarkStart w:id="69" w:name="_Toc2692"/>
      <w:r>
        <w:t>Parameters</w:t>
      </w:r>
      <w:bookmarkEnd w:id="6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&lt;List&lt;</w:t>
            </w:r>
            <w:hyperlink w:anchor="_HistoryData" w:history="1">
              <w:r w:rsidR="002B42D4">
                <w:rPr>
                  <w:rStyle w:val="a7"/>
                  <w:rFonts w:ascii="Consolas" w:hAnsi="Consolas" w:hint="eastAsia"/>
                  <w:color w:val="000000"/>
                  <w:sz w:val="20"/>
                  <w:highlight w:val="white"/>
                  <w:shd w:val="clear" w:color="FFFFFF" w:fill="D9D9D9"/>
                </w:rPr>
                <w:t>HistoryData</w:t>
              </w:r>
            </w:hyperlink>
            <w:r w:rsidR="002B42D4">
              <w:rPr>
                <w:rFonts w:ascii="Consolas" w:hAnsi="Consolas" w:hint="eastAsia"/>
                <w:color w:val="000000"/>
                <w:sz w:val="20"/>
                <w:highlight w:val="white"/>
                <w:shd w:val="clear" w:color="FFFFFF" w:fill="D9D9D9"/>
              </w:rPr>
              <w:t>&gt;&gt;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70" w:name="_Toc11639"/>
      <w:bookmarkStart w:id="71" w:name="_Toc25876"/>
      <w:r>
        <w:rPr>
          <w:rFonts w:ascii="微软雅黑" w:eastAsia="微软雅黑" w:hAnsi="微软雅黑" w:cs="微软雅黑"/>
        </w:rPr>
        <w:t>Firmware Update</w:t>
      </w:r>
      <w:bookmarkEnd w:id="70"/>
      <w:r>
        <w:rPr>
          <w:rFonts w:ascii="微软雅黑" w:eastAsia="微软雅黑" w:hAnsi="微软雅黑" w:cs="微软雅黑" w:hint="eastAsia"/>
        </w:rPr>
        <w:t xml:space="preserve"> 1</w:t>
      </w:r>
      <w:bookmarkEnd w:id="7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2" w:name="_Toc18955"/>
      <w:r>
        <w:t>Description</w:t>
      </w:r>
      <w:bookmarkEnd w:id="72"/>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3" w:name="_Toc1761"/>
      <w:r>
        <w:t>Parameters</w:t>
      </w:r>
      <w:bookmarkEnd w:id="7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6"/>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2B42D4">
      <w:pPr>
        <w:pStyle w:val="2"/>
        <w:numPr>
          <w:ilvl w:val="0"/>
          <w:numId w:val="2"/>
        </w:numPr>
        <w:rPr>
          <w:rFonts w:ascii="微软雅黑" w:eastAsia="微软雅黑" w:hAnsi="微软雅黑" w:cs="微软雅黑"/>
        </w:rPr>
      </w:pPr>
      <w:bookmarkStart w:id="74" w:name="_Toc28700"/>
      <w:r>
        <w:rPr>
          <w:rFonts w:ascii="微软雅黑" w:eastAsia="微软雅黑" w:hAnsi="微软雅黑" w:cs="微软雅黑"/>
        </w:rPr>
        <w:t>Firmware Update</w:t>
      </w:r>
      <w:r>
        <w:rPr>
          <w:rFonts w:ascii="微软雅黑" w:eastAsia="微软雅黑" w:hAnsi="微软雅黑" w:cs="微软雅黑" w:hint="eastAsia"/>
        </w:rPr>
        <w:t xml:space="preserve"> 2</w:t>
      </w:r>
      <w:bookmarkEnd w:id="74"/>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5" w:name="_Toc27751"/>
      <w:r>
        <w:t>Description</w:t>
      </w:r>
      <w:bookmarkEnd w:id="75"/>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6" w:name="_Toc18945"/>
      <w:r>
        <w:t>Parameters</w:t>
      </w:r>
      <w:bookmarkEnd w:id="7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pPr>
      <w:r>
        <w:rPr>
          <w:rFonts w:hint="eastAsia"/>
        </w:rPr>
        <w:t>Environment data</w:t>
      </w:r>
    </w:p>
    <w:p w:rsidR="008C0C5C" w:rsidRDefault="002B42D4">
      <w:pPr>
        <w:ind w:firstLine="420"/>
        <w:rPr>
          <w:rFonts w:ascii="Consolas" w:eastAsia="Consolas" w:hAnsi="Consolas"/>
          <w:color w:val="000000"/>
          <w:sz w:val="20"/>
          <w:highlight w:val="lightGray"/>
        </w:rPr>
      </w:pPr>
      <w:r>
        <w:rPr>
          <w:rFonts w:ascii="Consolas" w:eastAsia="Consolas" w:hAnsi="Consolas" w:hint="eastAsia"/>
          <w:b/>
          <w:color w:val="7F0055"/>
          <w:sz w:val="20"/>
          <w:highlight w:val="white"/>
        </w:rPr>
        <w:t>Public</w:t>
      </w:r>
      <w:r>
        <w:rPr>
          <w:rFonts w:ascii="Consolas" w:hAnsi="Consolas" w:hint="eastAsia"/>
          <w:b/>
          <w:color w:val="7F0055"/>
          <w:sz w:val="20"/>
          <w:highlight w:val="white"/>
        </w:rPr>
        <w:t xml:space="preserve"> </w:t>
      </w:r>
      <w:r>
        <w:rPr>
          <w:rFonts w:ascii="Consolas" w:eastAsia="Consolas" w:hAnsi="Consolas" w:hint="eastAsia"/>
          <w:b/>
          <w:color w:val="7F0055"/>
          <w:sz w:val="20"/>
          <w:highlight w:val="white"/>
        </w:rPr>
        <w:t>void</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getEnvironmentalData(</w:t>
      </w:r>
      <w:r>
        <w:rPr>
          <w:rFonts w:ascii="Consolas" w:eastAsia="Consolas" w:hAnsi="Consolas" w:hint="eastAsia"/>
          <w:b/>
          <w:color w:val="7F0055"/>
          <w:sz w:val="20"/>
          <w:highlight w:val="white"/>
        </w:rPr>
        <w:t>int</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 xml:space="preserve">timeout,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&lt;EnvironmentData&gt; cb)</w:t>
      </w:r>
    </w:p>
    <w:p w:rsidR="008C0C5C" w:rsidRDefault="002B42D4">
      <w:pPr>
        <w:pStyle w:val="3"/>
        <w:rPr>
          <w:rFonts w:hint="default"/>
        </w:rPr>
      </w:pPr>
      <w:r>
        <w:t>Description</w:t>
      </w:r>
    </w:p>
    <w:p w:rsidR="008C0C5C" w:rsidRDefault="002B42D4">
      <w:pPr>
        <w:ind w:firstLine="420"/>
      </w:pPr>
      <w:r>
        <w:rPr>
          <w:rFonts w:hint="eastAsia"/>
        </w:rPr>
        <w:t>get environment data</w:t>
      </w:r>
      <w:r w:rsidR="00963E75">
        <w:rPr>
          <w:rFonts w:hint="eastAsia"/>
        </w:rPr>
        <w:t>,</w:t>
      </w:r>
      <w:r w:rsidR="00963E75" w:rsidRPr="00963E75">
        <w:t xml:space="preserve"> Only the equipment supporting temperature and humidity is effective. reference: </w:t>
      </w:r>
      <w:hyperlink w:anchor="_DeviceCode" w:history="1">
        <w:r w:rsidR="00963E75" w:rsidRPr="00A96EAF">
          <w:rPr>
            <w:rStyle w:val="a7"/>
            <w:rFonts w:hint="eastAsia"/>
          </w:rPr>
          <w:t>D</w:t>
        </w:r>
        <w:r w:rsidR="00963E75" w:rsidRPr="00A96EAF">
          <w:rPr>
            <w:rStyle w:val="a7"/>
          </w:rPr>
          <w:t>evice</w:t>
        </w:r>
        <w:r w:rsidR="00963E75" w:rsidRPr="00A96EAF">
          <w:rPr>
            <w:rStyle w:val="a7"/>
            <w:rFonts w:hint="eastAsia"/>
          </w:rPr>
          <w:t>C</w:t>
        </w:r>
        <w:r w:rsidR="00963E75" w:rsidRPr="00A96EAF">
          <w:rPr>
            <w:rStyle w:val="a7"/>
          </w:rPr>
          <w:t>ode</w:t>
        </w:r>
      </w:hyperlink>
    </w:p>
    <w:p w:rsidR="008C0C5C" w:rsidRDefault="002B42D4">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字段</w:t>
            </w:r>
          </w:p>
        </w:tc>
        <w:tc>
          <w:tcPr>
            <w:tcW w:w="3213"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类型</w:t>
            </w:r>
          </w:p>
        </w:tc>
        <w:tc>
          <w:tcPr>
            <w:tcW w:w="3925"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说明</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tcPr>
          <w:p w:rsidR="008C0C5C" w:rsidRDefault="001B1CB0">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EnvironmentData" w:history="1">
              <w:r w:rsidR="002B42D4">
                <w:rPr>
                  <w:rStyle w:val="a6"/>
                  <w:rFonts w:ascii="Consolas" w:hAnsi="Consolas" w:hint="eastAsia"/>
                  <w:color w:val="000000"/>
                  <w:sz w:val="20"/>
                  <w:highlight w:val="white"/>
                  <w:shd w:val="clear" w:color="FFFFFF" w:fill="D9D9D9"/>
                </w:rPr>
                <w:t>EnvironmentData</w:t>
              </w:r>
            </w:hyperlink>
            <w:r w:rsidR="002B42D4">
              <w:rPr>
                <w:rFonts w:ascii="Consolas" w:hAnsi="Consolas" w:hint="eastAsia"/>
                <w:color w:val="000000"/>
                <w:sz w:val="20"/>
                <w:highlight w:val="white"/>
                <w:shd w:val="clear" w:color="FFFFFF" w:fill="D9D9D9"/>
              </w:rPr>
              <w:t>&gt;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1"/>
        <w:rPr>
          <w:rFonts w:ascii="微软雅黑" w:eastAsia="微软雅黑" w:hAnsi="微软雅黑" w:cs="微软雅黑" w:hint="default"/>
        </w:rPr>
      </w:pPr>
      <w:bookmarkStart w:id="77" w:name="_Toc2672"/>
      <w:r>
        <w:rPr>
          <w:rFonts w:ascii="微软雅黑" w:eastAsia="微软雅黑" w:hAnsi="微软雅黑" w:cs="微软雅黑"/>
        </w:rPr>
        <w:lastRenderedPageBreak/>
        <w:t>Object Description</w:t>
      </w:r>
      <w:bookmarkEnd w:id="77"/>
    </w:p>
    <w:p w:rsidR="008C0C5C" w:rsidRDefault="002B42D4">
      <w:pPr>
        <w:pStyle w:val="2"/>
      </w:pPr>
      <w:bookmarkStart w:id="78" w:name="_Toc2914"/>
      <w:bookmarkStart w:id="79" w:name="_StatusCode"/>
      <w:r>
        <w:rPr>
          <w:rFonts w:hint="eastAsia"/>
        </w:rPr>
        <w:t>StatusCode</w:t>
      </w:r>
      <w:bookmarkEnd w:id="78"/>
    </w:p>
    <w:p w:rsidR="008C0C5C" w:rsidRDefault="002B42D4">
      <w:pPr>
        <w:pStyle w:val="3"/>
        <w:rPr>
          <w:rFonts w:hint="default"/>
        </w:rPr>
      </w:pPr>
      <w:bookmarkStart w:id="80" w:name="_Toc6139"/>
      <w:bookmarkEnd w:id="79"/>
      <w:r>
        <w:t>Description</w:t>
      </w:r>
      <w:bookmarkEnd w:id="80"/>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81" w:name="_Toc335"/>
      <w:r>
        <w:t>Fields</w:t>
      </w:r>
      <w:bookmarkEnd w:id="81"/>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hint="eastAsia"/>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hint="eastAsia"/>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hint="eastAsia"/>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2B42D4">
      <w:pPr>
        <w:pStyle w:val="2"/>
      </w:pPr>
      <w:bookmarkStart w:id="82" w:name="_DeviceCode"/>
      <w:bookmarkStart w:id="83" w:name="_Toc8106"/>
      <w:bookmarkStart w:id="84" w:name="_DeviceType"/>
      <w:bookmarkEnd w:id="82"/>
      <w:r>
        <w:rPr>
          <w:rFonts w:hint="eastAsia"/>
        </w:rPr>
        <w:t>DeviceCode</w:t>
      </w:r>
      <w:bookmarkEnd w:id="83"/>
    </w:p>
    <w:p w:rsidR="008C0C5C" w:rsidRDefault="002B42D4">
      <w:pPr>
        <w:pStyle w:val="3"/>
        <w:rPr>
          <w:rFonts w:hint="default"/>
        </w:rPr>
      </w:pPr>
      <w:bookmarkStart w:id="85" w:name="_Toc24199"/>
      <w:bookmarkEnd w:id="84"/>
      <w:r>
        <w:t>Description</w:t>
      </w:r>
      <w:bookmarkEnd w:id="85"/>
    </w:p>
    <w:p w:rsidR="008C0C5C" w:rsidRDefault="002B42D4">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8C0C5C" w:rsidRDefault="002B42D4">
      <w:pPr>
        <w:pStyle w:val="3"/>
        <w:rPr>
          <w:rFonts w:hint="default"/>
        </w:rPr>
      </w:pPr>
      <w:bookmarkStart w:id="86" w:name="_Toc6483"/>
      <w:r>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Z2_9_0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9-0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rPr>
              <w:t>RestOn(Z200)</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w:t>
            </w:r>
            <w:r>
              <w:rPr>
                <w:rFonts w:ascii="Consolas" w:hAnsi="Consolas" w:hint="eastAsia"/>
                <w:color w:val="000000"/>
                <w:sz w:val="20"/>
              </w:rPr>
              <w:t xml:space="preserve"> </w:t>
            </w:r>
            <w:r>
              <w:rPr>
                <w:rFonts w:ascii="Consolas" w:hAnsi="Consolas"/>
                <w:color w:val="000000"/>
                <w:sz w:val="20"/>
              </w:rPr>
              <w:t>Temperature &amp; Humidity</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22-4</w:t>
            </w:r>
          </w:p>
        </w:tc>
        <w:tc>
          <w:tcPr>
            <w:tcW w:w="2841" w:type="dxa"/>
            <w:shd w:val="clear" w:color="auto" w:fill="auto"/>
          </w:tcPr>
          <w:p w:rsidR="008C0C5C" w:rsidRDefault="00980DCA">
            <w:pPr>
              <w:rPr>
                <w:rFonts w:ascii="Consolas" w:hAnsi="Consolas"/>
                <w:color w:val="000000"/>
                <w:sz w:val="20"/>
                <w:highlight w:val="white"/>
                <w:shd w:val="clear" w:color="FFFFFF" w:fill="D9D9D9"/>
              </w:rPr>
            </w:pPr>
            <w:r>
              <w:rPr>
                <w:rFonts w:ascii="Consolas" w:hAnsi="Consolas" w:hint="eastAsia"/>
                <w:color w:val="000000"/>
                <w:sz w:val="20"/>
              </w:rPr>
              <w:t>RestOn(Z400</w:t>
            </w:r>
            <w:r w:rsidR="002B42D4">
              <w:rPr>
                <w:rFonts w:ascii="Consolas" w:hAnsi="Consolas" w:hint="eastAsia"/>
                <w:color w:val="000000"/>
                <w:sz w:val="20"/>
              </w:rPr>
              <w:t>)_</w:t>
            </w:r>
            <w:r w:rsidR="002B42D4">
              <w:rPr>
                <w:rFonts w:ascii="Consolas" w:hAnsi="Consolas"/>
                <w:color w:val="000000"/>
                <w:sz w:val="20"/>
              </w:rPr>
              <w:t>without Temperature &amp; Humidity</w:t>
            </w:r>
          </w:p>
        </w:tc>
      </w:tr>
    </w:tbl>
    <w:p w:rsidR="008C0C5C" w:rsidRDefault="00D530F5">
      <w:pPr>
        <w:pStyle w:val="2"/>
      </w:pPr>
      <w:bookmarkStart w:id="87" w:name="_Toc29498"/>
      <w:bookmarkStart w:id="88" w:name="_IDataCallback&lt;T&gt;"/>
      <w:r>
        <w:rPr>
          <w:rFonts w:hint="eastAsia"/>
        </w:rPr>
        <w:t>IResult</w:t>
      </w:r>
      <w:r w:rsidR="002B42D4">
        <w:rPr>
          <w:rFonts w:hint="eastAsia"/>
        </w:rPr>
        <w:t>Callback&lt;T&gt;</w:t>
      </w:r>
      <w:bookmarkEnd w:id="87"/>
    </w:p>
    <w:bookmarkEnd w:id="88"/>
    <w:p w:rsidR="008C0C5C" w:rsidRDefault="008C0C5C"/>
    <w:p w:rsidR="008C0C5C" w:rsidRDefault="002B42D4">
      <w:pPr>
        <w:pStyle w:val="3"/>
        <w:rPr>
          <w:rFonts w:hint="default"/>
        </w:rPr>
      </w:pPr>
      <w:bookmarkStart w:id="89" w:name="_Toc13650"/>
      <w:r>
        <w:lastRenderedPageBreak/>
        <w:t>Description</w:t>
      </w:r>
      <w:bookmarkEnd w:id="8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90" w:name="_Toc29589"/>
      <w:r>
        <w:t>Function</w:t>
      </w:r>
      <w:bookmarkEnd w:id="90"/>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91" w:name="_Toc3931"/>
      <w:r>
        <w:rPr>
          <w:rFonts w:hint="eastAsia"/>
        </w:rPr>
        <w:t>CallbackData&lt;T&gt;</w:t>
      </w:r>
      <w:bookmarkEnd w:id="91"/>
    </w:p>
    <w:p w:rsidR="008C0C5C" w:rsidRDefault="002B42D4">
      <w:pPr>
        <w:pStyle w:val="3"/>
        <w:rPr>
          <w:rFonts w:hint="default"/>
        </w:rPr>
      </w:pPr>
      <w:bookmarkStart w:id="92" w:name="_Toc19406"/>
      <w:r>
        <w:t>Description</w:t>
      </w:r>
      <w:bookmarkEnd w:id="92"/>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3" w:name="_Toc27858"/>
      <w:r>
        <w:t>Fields</w:t>
      </w:r>
      <w:bookmarkEnd w:id="9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1B1CB0">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2B42D4">
      <w:pPr>
        <w:pStyle w:val="2"/>
      </w:pPr>
      <w:bookmarkStart w:id="94" w:name="_Toc13722"/>
      <w:bookmarkStart w:id="95" w:name="_LoginBean"/>
      <w:r>
        <w:rPr>
          <w:rFonts w:hint="eastAsia"/>
        </w:rPr>
        <w:t>LoginBean</w:t>
      </w:r>
      <w:bookmarkEnd w:id="94"/>
    </w:p>
    <w:p w:rsidR="008C0C5C" w:rsidRDefault="002B42D4">
      <w:pPr>
        <w:pStyle w:val="3"/>
        <w:rPr>
          <w:rFonts w:hint="default"/>
        </w:rPr>
      </w:pPr>
      <w:bookmarkStart w:id="96" w:name="_Toc2810"/>
      <w:bookmarkEnd w:id="95"/>
      <w:r>
        <w:t>Description</w:t>
      </w:r>
      <w:bookmarkEnd w:id="96"/>
    </w:p>
    <w:p w:rsidR="008C0C5C" w:rsidRDefault="002B42D4">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8C0C5C" w:rsidRDefault="002B42D4">
      <w:pPr>
        <w:pStyle w:val="3"/>
        <w:rPr>
          <w:rFonts w:ascii="微软雅黑" w:eastAsia="微软雅黑" w:hAnsi="微软雅黑" w:cs="微软雅黑" w:hint="default"/>
        </w:rPr>
      </w:pPr>
      <w:bookmarkStart w:id="97" w:name="_Toc8740"/>
      <w:r>
        <w:t>Fields</w:t>
      </w:r>
      <w:bookmarkEnd w:id="9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deviceId</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8C0C5C" w:rsidRDefault="002B42D4">
      <w:pPr>
        <w:pStyle w:val="2"/>
        <w:rPr>
          <w:rFonts w:ascii="微软雅黑" w:eastAsia="微软雅黑" w:hAnsi="微软雅黑" w:cs="微软雅黑"/>
        </w:rPr>
      </w:pPr>
      <w:bookmarkStart w:id="98" w:name="_Toc25461"/>
      <w:bookmarkStart w:id="99" w:name="_BatteryBean"/>
      <w:r>
        <w:rPr>
          <w:rFonts w:hint="eastAsia"/>
        </w:rPr>
        <w:t>BatteryBean</w:t>
      </w:r>
      <w:bookmarkEnd w:id="98"/>
    </w:p>
    <w:p w:rsidR="008C0C5C" w:rsidRDefault="002B42D4">
      <w:pPr>
        <w:pStyle w:val="3"/>
        <w:rPr>
          <w:rFonts w:hint="default"/>
        </w:rPr>
      </w:pPr>
      <w:bookmarkStart w:id="100" w:name="_Toc25864"/>
      <w:bookmarkEnd w:id="99"/>
      <w:r>
        <w:t>Description</w:t>
      </w:r>
      <w:bookmarkEnd w:id="100"/>
    </w:p>
    <w:p w:rsidR="008C0C5C" w:rsidRDefault="002B42D4">
      <w:pPr>
        <w:ind w:firstLine="420"/>
      </w:pPr>
      <w:r>
        <w:t>T</w:t>
      </w:r>
      <w:r>
        <w:rPr>
          <w:rFonts w:hint="eastAsia"/>
        </w:rPr>
        <w:t>he result of getting battery</w:t>
      </w:r>
    </w:p>
    <w:p w:rsidR="008C0C5C" w:rsidRDefault="002B42D4">
      <w:pPr>
        <w:pStyle w:val="3"/>
        <w:rPr>
          <w:rFonts w:ascii="微软雅黑" w:eastAsia="微软雅黑" w:hAnsi="微软雅黑" w:cs="微软雅黑" w:hint="default"/>
        </w:rPr>
      </w:pPr>
      <w:bookmarkStart w:id="101" w:name="_Toc16874"/>
      <w:r>
        <w:t>Fields</w:t>
      </w:r>
      <w:bookmarkEnd w:id="10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charging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8C0C5C" w:rsidRDefault="002B42D4">
      <w:pPr>
        <w:pStyle w:val="2"/>
      </w:pPr>
      <w:bookmarkStart w:id="102" w:name="_Toc12257"/>
      <w:bookmarkStart w:id="103" w:name="_RealTimeData"/>
      <w:r>
        <w:rPr>
          <w:rFonts w:hint="eastAsia"/>
        </w:rPr>
        <w:t>RealTimeData</w:t>
      </w:r>
      <w:bookmarkEnd w:id="102"/>
    </w:p>
    <w:p w:rsidR="008C0C5C" w:rsidRDefault="002B42D4">
      <w:pPr>
        <w:pStyle w:val="3"/>
        <w:rPr>
          <w:rFonts w:hint="default"/>
        </w:rPr>
      </w:pPr>
      <w:bookmarkStart w:id="104" w:name="_Toc7126"/>
      <w:bookmarkEnd w:id="103"/>
      <w:r>
        <w:t>Description</w:t>
      </w:r>
      <w:bookmarkEnd w:id="104"/>
    </w:p>
    <w:p w:rsidR="008C0C5C" w:rsidRDefault="002B42D4">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8C0C5C" w:rsidRDefault="008C0C5C"/>
    <w:p w:rsidR="008C0C5C" w:rsidRDefault="002B42D4">
      <w:pPr>
        <w:pStyle w:val="3"/>
        <w:rPr>
          <w:rFonts w:ascii="微软雅黑" w:eastAsia="微软雅黑" w:hAnsi="微软雅黑" w:cs="微软雅黑" w:hint="default"/>
        </w:rPr>
      </w:pPr>
      <w:bookmarkStart w:id="105" w:name="_Toc11100"/>
      <w:r>
        <w:t>Fields</w:t>
      </w:r>
      <w:bookmarkEnd w:id="10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992"/>
        <w:gridCol w:w="5863"/>
      </w:tblGrid>
      <w:tr w:rsidR="008C0C5C" w:rsidTr="0028469B">
        <w:tc>
          <w:tcPr>
            <w:tcW w:w="16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8469B">
        <w:tc>
          <w:tcPr>
            <w:tcW w:w="1668"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992"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863"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rsidTr="0028469B">
        <w:tc>
          <w:tcPr>
            <w:tcW w:w="1668"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992"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863"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8C0C5C" w:rsidTr="0028469B">
        <w:tc>
          <w:tcPr>
            <w:tcW w:w="1668"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992"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vAlign w:val="center"/>
          </w:tcPr>
          <w:p w:rsidR="008C0C5C" w:rsidRDefault="001B1CB0">
            <w:pPr>
              <w:jc w:val="left"/>
              <w:rPr>
                <w:rFonts w:ascii="Consolas" w:hAnsi="Consolas"/>
                <w:color w:val="000000"/>
                <w:sz w:val="20"/>
                <w:highlight w:val="white"/>
                <w:shd w:val="clear" w:color="FFFFFF" w:fill="D9D9D9"/>
              </w:rPr>
            </w:pPr>
            <w:hyperlink w:anchor="_SleepStatusType" w:history="1">
              <w:r w:rsidR="002B42D4">
                <w:rPr>
                  <w:rStyle w:val="a6"/>
                  <w:rFonts w:hint="eastAsia"/>
                </w:rPr>
                <w:t>SleepStatusType</w:t>
              </w:r>
            </w:hyperlink>
          </w:p>
        </w:tc>
      </w:tr>
      <w:tr w:rsidR="008C0C5C" w:rsidTr="0028469B">
        <w:tc>
          <w:tcPr>
            <w:tcW w:w="1668"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992"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863"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28469B" w:rsidTr="0028469B">
        <w:tblPrEx>
          <w:tblLook w:val="0000"/>
        </w:tblPrEx>
        <w:tc>
          <w:tcPr>
            <w:tcW w:w="1668" w:type="dxa"/>
            <w:vAlign w:val="center"/>
          </w:tcPr>
          <w:p w:rsidR="0028469B" w:rsidRDefault="0028469B" w:rsidP="00CC5C93">
            <w:pPr>
              <w:jc w:val="left"/>
              <w:rPr>
                <w:rFonts w:ascii="Consolas" w:hAnsi="Consolas"/>
                <w:color w:val="000000"/>
                <w:sz w:val="20"/>
                <w:highlight w:val="white"/>
                <w:shd w:val="clear" w:color="FFFFFF" w:fill="D9D9D9"/>
              </w:rPr>
            </w:pPr>
            <w:r w:rsidRPr="00B66E76">
              <w:rPr>
                <w:rFonts w:ascii="Consolas" w:hAnsi="Consolas"/>
                <w:color w:val="000000"/>
                <w:sz w:val="20"/>
                <w:shd w:val="clear" w:color="FFFFFF" w:fill="D9D9D9"/>
              </w:rPr>
              <w:t>temp</w:t>
            </w:r>
          </w:p>
        </w:tc>
        <w:tc>
          <w:tcPr>
            <w:tcW w:w="992" w:type="dxa"/>
            <w:vAlign w:val="center"/>
          </w:tcPr>
          <w:p w:rsidR="0028469B" w:rsidRDefault="0028469B" w:rsidP="00CC5C93">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863" w:type="dxa"/>
            <w:vAlign w:val="center"/>
          </w:tcPr>
          <w:p w:rsidR="0028469B" w:rsidRDefault="008A3656" w:rsidP="00CC5C93">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28469B" w:rsidTr="0028469B">
        <w:tblPrEx>
          <w:tblLook w:val="0000"/>
        </w:tblPrEx>
        <w:tc>
          <w:tcPr>
            <w:tcW w:w="1668" w:type="dxa"/>
            <w:vAlign w:val="center"/>
          </w:tcPr>
          <w:p w:rsidR="0028469B" w:rsidRPr="00B66E76" w:rsidRDefault="0028469B" w:rsidP="00CC5C93">
            <w:pPr>
              <w:jc w:val="left"/>
              <w:rPr>
                <w:rFonts w:ascii="Consolas" w:hAnsi="Consolas"/>
                <w:color w:val="000000"/>
                <w:sz w:val="20"/>
                <w:shd w:val="clear" w:color="FFFFFF" w:fill="D9D9D9"/>
              </w:rPr>
            </w:pPr>
            <w:r w:rsidRPr="00B71C8D">
              <w:rPr>
                <w:rFonts w:ascii="Consolas" w:hAnsi="Consolas"/>
                <w:color w:val="000000"/>
                <w:sz w:val="20"/>
                <w:shd w:val="clear" w:color="FFFFFF" w:fill="D9D9D9"/>
              </w:rPr>
              <w:t>humidity</w:t>
            </w:r>
          </w:p>
        </w:tc>
        <w:tc>
          <w:tcPr>
            <w:tcW w:w="992" w:type="dxa"/>
            <w:vAlign w:val="center"/>
          </w:tcPr>
          <w:p w:rsidR="0028469B" w:rsidRDefault="0028469B" w:rsidP="00CC5C93">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863" w:type="dxa"/>
            <w:vAlign w:val="center"/>
          </w:tcPr>
          <w:p w:rsidR="0028469B" w:rsidRDefault="008A3656" w:rsidP="00CC5C93">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8C0C5C" w:rsidTr="0028469B">
        <w:tc>
          <w:tcPr>
            <w:tcW w:w="1668"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992"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86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asleep</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8C0C5C" w:rsidTr="0028469B">
        <w:tc>
          <w:tcPr>
            <w:tcW w:w="1668" w:type="dxa"/>
            <w:shd w:val="clear" w:color="auto" w:fill="auto"/>
            <w:vAlign w:val="center"/>
          </w:tcPr>
          <w:p w:rsidR="008C0C5C" w:rsidRDefault="003B7A43">
            <w:pPr>
              <w:jc w:val="left"/>
              <w:rPr>
                <w:rFonts w:ascii="Consolas" w:hAnsi="Consolas"/>
                <w:color w:val="000000"/>
                <w:sz w:val="20"/>
                <w:highlight w:val="white"/>
              </w:rPr>
            </w:pPr>
            <w:r>
              <w:rPr>
                <w:rFonts w:ascii="Consolas" w:hAnsi="Consolas" w:hint="eastAsia"/>
                <w:color w:val="000000"/>
                <w:sz w:val="20"/>
                <w:highlight w:val="white"/>
              </w:rPr>
              <w:t>wakeF</w:t>
            </w:r>
            <w:r w:rsidR="002B42D4">
              <w:rPr>
                <w:rFonts w:ascii="Consolas" w:hAnsi="Consolas" w:hint="eastAsia"/>
                <w:color w:val="000000"/>
                <w:sz w:val="20"/>
                <w:highlight w:val="white"/>
              </w:rPr>
              <w:t>l</w:t>
            </w:r>
            <w:r>
              <w:rPr>
                <w:rFonts w:ascii="Consolas" w:hAnsi="Consolas" w:hint="eastAsia"/>
                <w:color w:val="000000"/>
                <w:sz w:val="20"/>
                <w:highlight w:val="white"/>
              </w:rPr>
              <w:t>a</w:t>
            </w:r>
            <w:r w:rsidR="002B42D4">
              <w:rPr>
                <w:rFonts w:ascii="Consolas" w:hAnsi="Consolas" w:hint="eastAsia"/>
                <w:color w:val="000000"/>
                <w:sz w:val="20"/>
                <w:highlight w:val="white"/>
              </w:rPr>
              <w:t>g</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586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yes</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0: no</w:t>
            </w:r>
          </w:p>
        </w:tc>
      </w:tr>
    </w:tbl>
    <w:p w:rsidR="008C0C5C" w:rsidRDefault="008C0C5C"/>
    <w:p w:rsidR="008C0C5C" w:rsidRDefault="002B42D4">
      <w:pPr>
        <w:pStyle w:val="2"/>
      </w:pPr>
      <w:bookmarkStart w:id="106" w:name="_Toc25544"/>
      <w:bookmarkStart w:id="107" w:name="_OriginalData"/>
      <w:r>
        <w:rPr>
          <w:rFonts w:hint="eastAsia"/>
        </w:rPr>
        <w:t>OriginalData</w:t>
      </w:r>
      <w:bookmarkEnd w:id="106"/>
    </w:p>
    <w:p w:rsidR="008C0C5C" w:rsidRDefault="002B42D4">
      <w:pPr>
        <w:pStyle w:val="3"/>
        <w:rPr>
          <w:rFonts w:hint="default"/>
        </w:rPr>
      </w:pPr>
      <w:bookmarkStart w:id="108" w:name="_Toc8703"/>
      <w:bookmarkEnd w:id="107"/>
      <w:r>
        <w:t>Description</w:t>
      </w:r>
      <w:bookmarkEnd w:id="108"/>
    </w:p>
    <w:p w:rsidR="008C0C5C" w:rsidRDefault="002B42D4">
      <w:pPr>
        <w:ind w:firstLine="420"/>
      </w:pPr>
      <w:r>
        <w:t>T</w:t>
      </w:r>
      <w:r>
        <w:rPr>
          <w:rFonts w:hint="eastAsia"/>
        </w:rPr>
        <w:t>he result of getting signal strength</w:t>
      </w:r>
    </w:p>
    <w:p w:rsidR="008C0C5C" w:rsidRDefault="002B42D4">
      <w:pPr>
        <w:pStyle w:val="3"/>
        <w:rPr>
          <w:rFonts w:ascii="微软雅黑" w:eastAsia="微软雅黑" w:hAnsi="微软雅黑" w:cs="微软雅黑" w:hint="default"/>
        </w:rPr>
      </w:pPr>
      <w:bookmarkStart w:id="109" w:name="_Toc7065"/>
      <w:r>
        <w:t>Fields</w:t>
      </w:r>
      <w:bookmarkEnd w:id="10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8C0C5C" w:rsidRDefault="002B42D4">
      <w:pPr>
        <w:pStyle w:val="2"/>
      </w:pPr>
      <w:bookmarkStart w:id="110" w:name="_Toc4606"/>
      <w:bookmarkStart w:id="111" w:name="_HistoryData"/>
      <w:r>
        <w:rPr>
          <w:rFonts w:hint="eastAsia"/>
        </w:rPr>
        <w:t>HistoryData</w:t>
      </w:r>
      <w:bookmarkEnd w:id="110"/>
    </w:p>
    <w:p w:rsidR="008C0C5C" w:rsidRDefault="002B42D4">
      <w:pPr>
        <w:pStyle w:val="3"/>
        <w:rPr>
          <w:rFonts w:hint="default"/>
        </w:rPr>
      </w:pPr>
      <w:bookmarkStart w:id="112" w:name="_Toc17767"/>
      <w:bookmarkEnd w:id="111"/>
      <w:r>
        <w:t>Description</w:t>
      </w:r>
      <w:bookmarkEnd w:id="112"/>
    </w:p>
    <w:p w:rsidR="008C0C5C" w:rsidRDefault="002B42D4">
      <w:pPr>
        <w:ind w:firstLine="420"/>
      </w:pPr>
      <w:r>
        <w:t>T</w:t>
      </w:r>
      <w:r>
        <w:rPr>
          <w:rFonts w:hint="eastAsia"/>
        </w:rPr>
        <w:t>he result of getting sleep report</w:t>
      </w:r>
    </w:p>
    <w:p w:rsidR="008C0C5C" w:rsidRDefault="008C0C5C"/>
    <w:p w:rsidR="008C0C5C" w:rsidRDefault="002B42D4">
      <w:pPr>
        <w:pStyle w:val="3"/>
        <w:rPr>
          <w:rFonts w:ascii="微软雅黑" w:eastAsia="微软雅黑" w:hAnsi="微软雅黑" w:cs="微软雅黑" w:hint="default"/>
        </w:rPr>
      </w:pPr>
      <w:bookmarkStart w:id="113" w:name="_Toc26320"/>
      <w:r>
        <w:t>Fields</w:t>
      </w:r>
      <w:bookmarkEnd w:id="11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1B1CB0">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4" w:name="_Toc4440"/>
      <w:bookmarkStart w:id="115" w:name="_Summary"/>
      <w:r>
        <w:rPr>
          <w:rFonts w:hint="eastAsia"/>
        </w:rPr>
        <w:t>Summary</w:t>
      </w:r>
      <w:bookmarkEnd w:id="114"/>
    </w:p>
    <w:p w:rsidR="008C0C5C" w:rsidRDefault="002B42D4">
      <w:pPr>
        <w:pStyle w:val="3"/>
        <w:rPr>
          <w:rFonts w:hint="default"/>
        </w:rPr>
      </w:pPr>
      <w:bookmarkStart w:id="116" w:name="_Toc24680"/>
      <w:bookmarkEnd w:id="115"/>
      <w:r>
        <w:t>Description</w:t>
      </w:r>
      <w:bookmarkEnd w:id="116"/>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17" w:name="_Toc22122"/>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18" w:name="_Toc7487"/>
      <w:bookmarkStart w:id="119" w:name="_Detail"/>
      <w:r>
        <w:rPr>
          <w:rFonts w:hint="eastAsia"/>
        </w:rPr>
        <w:t>Detail</w:t>
      </w:r>
      <w:bookmarkEnd w:id="118"/>
    </w:p>
    <w:p w:rsidR="008C0C5C" w:rsidRDefault="002B42D4">
      <w:pPr>
        <w:pStyle w:val="3"/>
        <w:rPr>
          <w:rFonts w:hint="default"/>
        </w:rPr>
      </w:pPr>
      <w:bookmarkStart w:id="120" w:name="_Toc5856"/>
      <w:bookmarkEnd w:id="119"/>
      <w:r>
        <w:t>Description</w:t>
      </w:r>
      <w:bookmarkEnd w:id="120"/>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21" w:name="_Toc9611"/>
      <w:r>
        <w:t>Fields</w:t>
      </w:r>
      <w:bookmarkEnd w:id="12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2" w:name="_Toc5394"/>
      <w:bookmarkStart w:id="123" w:name="_Analysis"/>
      <w:r>
        <w:rPr>
          <w:rFonts w:hint="eastAsia"/>
        </w:rPr>
        <w:t>Analysis</w:t>
      </w:r>
      <w:bookmarkEnd w:id="122"/>
    </w:p>
    <w:p w:rsidR="008C0C5C" w:rsidRDefault="002B42D4">
      <w:pPr>
        <w:pStyle w:val="3"/>
        <w:rPr>
          <w:rFonts w:hint="default"/>
        </w:rPr>
      </w:pPr>
      <w:bookmarkStart w:id="124" w:name="_Toc2394"/>
      <w:bookmarkEnd w:id="123"/>
      <w:r>
        <w:t>Description</w:t>
      </w:r>
      <w:bookmarkEnd w:id="124"/>
    </w:p>
    <w:p w:rsidR="008C0C5C" w:rsidRDefault="002B42D4">
      <w:pPr>
        <w:ind w:firstLine="420"/>
      </w:pPr>
      <w:r>
        <w:rPr>
          <w:rFonts w:hint="eastAsia"/>
        </w:rPr>
        <w:lastRenderedPageBreak/>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5" w:name="_Toc25502"/>
      <w:r>
        <w:t>Fields</w:t>
      </w:r>
      <w:bookmarkEnd w:id="12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minHeartBeatRate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xml:space="preserve">, It used to draw the </w:t>
            </w:r>
            <w:r>
              <w:rPr>
                <w:rFonts w:ascii="Consolas" w:hAnsi="Consolas" w:hint="eastAsia"/>
                <w:color w:val="000000"/>
                <w:sz w:val="20"/>
              </w:rPr>
              <w:lastRenderedPageBreak/>
              <w:t>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heartRateStatusAry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scaArray</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w:t>
            </w:r>
            <w:r>
              <w:rPr>
                <w:rFonts w:ascii="Consolas" w:hAnsi="Consolas" w:hint="eastAsia"/>
                <w:color w:val="000000"/>
                <w:sz w:val="20"/>
                <w:highlight w:val="white"/>
              </w:rPr>
              <w:lastRenderedPageBreak/>
              <w:t>cale</w:t>
            </w:r>
          </w:p>
        </w:tc>
        <w:tc>
          <w:tcPr>
            <w:tcW w:w="2841" w:type="dxa"/>
            <w:shd w:val="clear" w:color="auto" w:fill="auto"/>
            <w:vAlign w:val="center"/>
          </w:tcPr>
          <w:p w:rsidR="00C60BA3" w:rsidRDefault="00C60BA3">
            <w:pPr>
              <w:jc w:val="left"/>
              <w:rPr>
                <w:rFonts w:ascii="Consolas" w:hAnsi="Consolas"/>
                <w:color w:val="000000"/>
                <w:sz w:val="20"/>
                <w:highlight w:val="white"/>
              </w:rPr>
            </w:pP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the times of leaving bed</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md_wake_cnt_decrease_scale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26" w:name="_Toc28782"/>
      <w:bookmarkStart w:id="127" w:name="_SleepStatusType"/>
      <w:r>
        <w:rPr>
          <w:rFonts w:hint="eastAsia"/>
        </w:rPr>
        <w:lastRenderedPageBreak/>
        <w:t>SleepStatusType</w:t>
      </w:r>
      <w:bookmarkEnd w:id="126"/>
    </w:p>
    <w:p w:rsidR="008C0C5C" w:rsidRDefault="002B42D4">
      <w:pPr>
        <w:pStyle w:val="3"/>
        <w:rPr>
          <w:rFonts w:hint="default"/>
        </w:rPr>
      </w:pPr>
      <w:bookmarkStart w:id="128" w:name="_Toc29780"/>
      <w:bookmarkEnd w:id="127"/>
      <w:r>
        <w:t>Description</w:t>
      </w:r>
      <w:hyperlink r:id="rId16" w:anchor="zh/en/javascript:void(0);" w:tooltip="添加到收藏夹" w:history="1"/>
      <w:bookmarkEnd w:id="128"/>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29" w:name="_Toc12813"/>
      <w:r>
        <w:t>Fields</w:t>
      </w:r>
      <w:bookmarkEnd w:id="12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30" w:name="_Toc25477"/>
      <w:bookmarkStart w:id="131" w:name="_EnvironmentData"/>
      <w:r>
        <w:rPr>
          <w:rFonts w:hint="eastAsia"/>
        </w:rPr>
        <w:t>EnvironmentData</w:t>
      </w:r>
      <w:bookmarkEnd w:id="130"/>
    </w:p>
    <w:bookmarkEnd w:id="131"/>
    <w:p w:rsidR="008C0C5C" w:rsidRDefault="002B42D4">
      <w:pPr>
        <w:pStyle w:val="3"/>
        <w:rPr>
          <w:rFonts w:cs="宋体" w:hint="default"/>
          <w:sz w:val="24"/>
          <w:szCs w:val="24"/>
        </w:rPr>
      </w:pPr>
      <w:r>
        <w:t>Description</w:t>
      </w:r>
      <w:hyperlink r:id="rId17" w:anchor="zh/en/javascript:void(0);" w:tooltip="添加到收藏夹" w:history="1"/>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sectPr w:rsidR="008C0C5C" w:rsidSect="008C0C5C">
      <w:footerReference w:type="default" r:id="rId18"/>
      <w:footerReference w:type="first" r:id="rId19"/>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508" w:rsidRDefault="00C22508" w:rsidP="008C0C5C">
      <w:r>
        <w:separator/>
      </w:r>
    </w:p>
  </w:endnote>
  <w:endnote w:type="continuationSeparator" w:id="0">
    <w:p w:rsidR="00C22508" w:rsidRDefault="00C22508"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2A" w:rsidRDefault="00891E2A">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1B1CB0">
      <w:fldChar w:fldCharType="begin"/>
    </w:r>
    <w:r>
      <w:instrText xml:space="preserve"> PAGE  \* MERGEFORMAT </w:instrText>
    </w:r>
    <w:r w:rsidR="001B1CB0">
      <w:fldChar w:fldCharType="separate"/>
    </w:r>
    <w:r>
      <w:rPr>
        <w:rFonts w:hint="eastAsia"/>
      </w:rPr>
      <w:t>2</w:t>
    </w:r>
    <w:r w:rsidR="001B1CB0">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1B1CB0">
      <w:fldChar w:fldCharType="begin"/>
    </w:r>
    <w:r>
      <w:instrText xml:space="preserve"> PAGE  \* MERGEFORMAT </w:instrText>
    </w:r>
    <w:r w:rsidR="001B1CB0">
      <w:fldChar w:fldCharType="separate"/>
    </w:r>
    <w:r w:rsidR="00891E2A">
      <w:rPr>
        <w:noProof/>
      </w:rPr>
      <w:t>1</w:t>
    </w:r>
    <w:r w:rsidR="001B1CB0">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91E2A">
        <w:rPr>
          <w:noProof/>
        </w:rPr>
        <w:t>25</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1B1CB0">
      <w:fldChar w:fldCharType="begin"/>
    </w:r>
    <w:r>
      <w:instrText xml:space="preserve"> PAGE  \* MERGEFORMAT </w:instrText>
    </w:r>
    <w:r w:rsidR="001B1CB0">
      <w:fldChar w:fldCharType="separate"/>
    </w:r>
    <w:r w:rsidR="00E03334">
      <w:rPr>
        <w:noProof/>
      </w:rPr>
      <w:t>16</w:t>
    </w:r>
    <w:r w:rsidR="001B1CB0">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03334">
        <w:rPr>
          <w:noProof/>
        </w:rPr>
        <w:t>25</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1B1CB0">
      <w:fldChar w:fldCharType="begin"/>
    </w:r>
    <w:r>
      <w:instrText xml:space="preserve"> PAGE  \* MERGEFORMAT </w:instrText>
    </w:r>
    <w:r w:rsidR="001B1CB0">
      <w:fldChar w:fldCharType="separate"/>
    </w:r>
    <w:r w:rsidR="00891E2A">
      <w:rPr>
        <w:noProof/>
      </w:rPr>
      <w:t>2</w:t>
    </w:r>
    <w:r w:rsidR="001B1CB0">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91E2A">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508" w:rsidRDefault="00C22508" w:rsidP="008C0C5C">
      <w:r>
        <w:separator/>
      </w:r>
    </w:p>
  </w:footnote>
  <w:footnote w:type="continuationSeparator" w:id="0">
    <w:p w:rsidR="00C22508" w:rsidRDefault="00C22508"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2A" w:rsidRDefault="00891E2A">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25E0E"/>
    <w:rsid w:val="00077AC2"/>
    <w:rsid w:val="000F3743"/>
    <w:rsid w:val="00172A27"/>
    <w:rsid w:val="00176C70"/>
    <w:rsid w:val="001B1CB0"/>
    <w:rsid w:val="00207E20"/>
    <w:rsid w:val="00222048"/>
    <w:rsid w:val="00237881"/>
    <w:rsid w:val="00241326"/>
    <w:rsid w:val="0028469B"/>
    <w:rsid w:val="002B42D4"/>
    <w:rsid w:val="002B7848"/>
    <w:rsid w:val="002E5EE5"/>
    <w:rsid w:val="003447C5"/>
    <w:rsid w:val="00360EEE"/>
    <w:rsid w:val="003B7A43"/>
    <w:rsid w:val="00424226"/>
    <w:rsid w:val="00443B6D"/>
    <w:rsid w:val="00445C34"/>
    <w:rsid w:val="00511B9A"/>
    <w:rsid w:val="00544A34"/>
    <w:rsid w:val="005E0023"/>
    <w:rsid w:val="00616835"/>
    <w:rsid w:val="00617C5F"/>
    <w:rsid w:val="00635F16"/>
    <w:rsid w:val="00653B90"/>
    <w:rsid w:val="00664AA3"/>
    <w:rsid w:val="00665B96"/>
    <w:rsid w:val="0069346D"/>
    <w:rsid w:val="00714C9E"/>
    <w:rsid w:val="00742AB4"/>
    <w:rsid w:val="00753984"/>
    <w:rsid w:val="00767FDE"/>
    <w:rsid w:val="0077368B"/>
    <w:rsid w:val="008100C8"/>
    <w:rsid w:val="00891E2A"/>
    <w:rsid w:val="0089763D"/>
    <w:rsid w:val="008A3656"/>
    <w:rsid w:val="008B0F3E"/>
    <w:rsid w:val="008C0C5C"/>
    <w:rsid w:val="00904939"/>
    <w:rsid w:val="00912616"/>
    <w:rsid w:val="00963E75"/>
    <w:rsid w:val="00980DCA"/>
    <w:rsid w:val="00A660EE"/>
    <w:rsid w:val="00A96EAF"/>
    <w:rsid w:val="00B25C71"/>
    <w:rsid w:val="00B32F95"/>
    <w:rsid w:val="00B34BCD"/>
    <w:rsid w:val="00B556C0"/>
    <w:rsid w:val="00B63464"/>
    <w:rsid w:val="00C22508"/>
    <w:rsid w:val="00C60BA3"/>
    <w:rsid w:val="00C6763B"/>
    <w:rsid w:val="00C8007E"/>
    <w:rsid w:val="00C97842"/>
    <w:rsid w:val="00CC5C93"/>
    <w:rsid w:val="00D250C9"/>
    <w:rsid w:val="00D530F5"/>
    <w:rsid w:val="00DC7C4E"/>
    <w:rsid w:val="00E03334"/>
    <w:rsid w:val="00EB2E38"/>
    <w:rsid w:val="00F33FA4"/>
    <w:rsid w:val="00F34E54"/>
    <w:rsid w:val="00F760ED"/>
    <w:rsid w:val="00F92000"/>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header"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8C0C5C"/>
  </w:style>
  <w:style w:type="paragraph" w:styleId="20">
    <w:name w:val="toc 2"/>
    <w:basedOn w:val="a"/>
    <w:next w:val="a"/>
    <w:qFormat/>
    <w:rsid w:val="008C0C5C"/>
    <w:pPr>
      <w:ind w:leftChars="200" w:left="420"/>
    </w:pPr>
  </w:style>
  <w:style w:type="paragraph" w:styleId="a5">
    <w:name w:val="Normal (Web)"/>
    <w:basedOn w:val="a"/>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
    <w:rsid w:val="003B7A43"/>
    <w:rPr>
      <w:rFonts w:ascii="宋体"/>
      <w:sz w:val="18"/>
      <w:szCs w:val="18"/>
    </w:rPr>
  </w:style>
  <w:style w:type="character" w:customStyle="1" w:styleId="Char">
    <w:name w:val="文档结构图 Char"/>
    <w:basedOn w:val="a0"/>
    <w:link w:val="a8"/>
    <w:rsid w:val="003B7A43"/>
    <w:rPr>
      <w:rFonts w:ascii="宋体" w:hAnsi="Calibri"/>
      <w:kern w:val="2"/>
      <w:sz w:val="18"/>
      <w:szCs w:val="18"/>
    </w:rPr>
  </w:style>
  <w:style w:type="paragraph" w:styleId="a9">
    <w:name w:val="Balloon Text"/>
    <w:basedOn w:val="a"/>
    <w:link w:val="Char0"/>
    <w:rsid w:val="00B63464"/>
    <w:rPr>
      <w:sz w:val="18"/>
      <w:szCs w:val="18"/>
    </w:rPr>
  </w:style>
  <w:style w:type="character" w:customStyle="1" w:styleId="Char0">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fanyi.baidu.com/?aldtype=23" TargetMode="Externa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3657</Words>
  <Characters>20847</Characters>
  <Application>Microsoft Office Word</Application>
  <DocSecurity>0</DocSecurity>
  <Lines>173</Lines>
  <Paragraphs>48</Paragraphs>
  <ScaleCrop>false</ScaleCrop>
  <Company/>
  <LinksUpToDate>false</LinksUpToDate>
  <CharactersWithSpaces>24456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52</cp:revision>
  <dcterms:created xsi:type="dcterms:W3CDTF">2014-10-29T12:08:00Z</dcterms:created>
  <dcterms:modified xsi:type="dcterms:W3CDTF">2020-05-22T06:36:00Z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